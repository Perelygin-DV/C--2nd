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both"/>
        <w:rPr/>
      </w:pPr>
      <w:bookmarkStart w:colFirst="0" w:colLast="0" w:name="_gjdgxs" w:id="0"/>
      <w:bookmarkEnd w:id="0"/>
      <w:commentRangeStart w:id="0"/>
      <w:r w:rsidDel="00000000" w:rsidR="00000000" w:rsidRPr="00000000">
        <w:rPr>
          <w:rtl w:val="0"/>
        </w:rPr>
        <w:t xml:space="preserve">Объектно-ориентированное программирование. Часть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pStyle w:val="Subtitle"/>
        <w:contextualSpacing w:val="0"/>
        <w:jc w:val="both"/>
        <w:rPr/>
      </w:pPr>
      <w:bookmarkStart w:colFirst="0" w:colLast="0" w:name="_ksqwbawwd4hv" w:id="1"/>
      <w:bookmarkEnd w:id="1"/>
      <w:r w:rsidDel="00000000" w:rsidR="00000000" w:rsidRPr="00000000">
        <w:rPr>
          <w:rtl w:val="0"/>
        </w:rPr>
        <w:t xml:space="preserve">Структура. Класс. Объект. Инкапсуляция. Конструкторы. Свойства. Индексаторы. Наследование и полиморфизм.</w:t>
      </w:r>
      <w:r w:rsidDel="00000000" w:rsidR="00000000" w:rsidRPr="00000000">
        <w:br w:type="page"/>
      </w:r>
      <w:r w:rsidDel="00000000" w:rsidR="00000000" w:rsidRPr="00000000">
        <w:rPr>
          <w:rtl w:val="0"/>
        </w:rPr>
      </w:r>
    </w:p>
    <w:p w:rsidR="00000000" w:rsidDel="00000000" w:rsidP="00000000" w:rsidRDefault="00000000" w:rsidRPr="00000000" w14:paraId="00000002">
      <w:pPr>
        <w:pStyle w:val="Subtitle"/>
        <w:spacing w:after="0" w:line="240" w:lineRule="auto"/>
        <w:contextualSpacing w:val="0"/>
        <w:jc w:val="both"/>
        <w:rPr/>
      </w:pPr>
      <w:bookmarkStart w:colFirst="0" w:colLast="0" w:name="_syltwcbjkw1z"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after="0"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tyjcwt">
            <w:r w:rsidDel="00000000" w:rsidR="00000000" w:rsidRPr="00000000">
              <w:rPr>
                <w:color w:val="1155cc"/>
                <w:u w:val="single"/>
                <w:rtl w:val="0"/>
              </w:rPr>
              <w:t xml:space="preserve">Объектно-ориентированное программирование</w:t>
            </w:r>
          </w:hyperlink>
          <w:r w:rsidDel="00000000" w:rsidR="00000000" w:rsidRPr="00000000">
            <w:rPr>
              <w:rtl w:val="0"/>
            </w:rPr>
          </w:r>
        </w:p>
        <w:p w:rsidR="00000000" w:rsidDel="00000000" w:rsidP="00000000" w:rsidRDefault="00000000" w:rsidRPr="00000000" w14:paraId="00000004">
          <w:pPr>
            <w:spacing w:after="0" w:before="200" w:line="240" w:lineRule="auto"/>
            <w:ind w:left="0" w:firstLine="0"/>
            <w:contextualSpacing w:val="0"/>
            <w:rPr>
              <w:color w:val="1155cc"/>
              <w:u w:val="single"/>
            </w:rPr>
          </w:pPr>
          <w:hyperlink w:anchor="_1t3h5sf">
            <w:r w:rsidDel="00000000" w:rsidR="00000000" w:rsidRPr="00000000">
              <w:rPr>
                <w:color w:val="1155cc"/>
                <w:u w:val="single"/>
                <w:rtl w:val="0"/>
              </w:rPr>
              <w:t xml:space="preserve">Класс – объект</w:t>
            </w:r>
          </w:hyperlink>
          <w:r w:rsidDel="00000000" w:rsidR="00000000" w:rsidRPr="00000000">
            <w:rPr>
              <w:rtl w:val="0"/>
            </w:rPr>
          </w:r>
        </w:p>
        <w:p w:rsidR="00000000" w:rsidDel="00000000" w:rsidP="00000000" w:rsidRDefault="00000000" w:rsidRPr="00000000" w14:paraId="00000005">
          <w:pPr>
            <w:spacing w:after="0"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Инкапсуляция</w:t>
            </w:r>
          </w:hyperlink>
          <w:r w:rsidDel="00000000" w:rsidR="00000000" w:rsidRPr="00000000">
            <w:rPr>
              <w:rtl w:val="0"/>
            </w:rPr>
          </w:r>
        </w:p>
        <w:p w:rsidR="00000000" w:rsidDel="00000000" w:rsidP="00000000" w:rsidRDefault="00000000" w:rsidRPr="00000000" w14:paraId="00000006">
          <w:pPr>
            <w:spacing w:after="0"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Модификаторы доступа</w:t>
            </w:r>
          </w:hyperlink>
          <w:r w:rsidDel="00000000" w:rsidR="00000000" w:rsidRPr="00000000">
            <w:rPr>
              <w:rtl w:val="0"/>
            </w:rPr>
          </w:r>
        </w:p>
        <w:p w:rsidR="00000000" w:rsidDel="00000000" w:rsidP="00000000" w:rsidRDefault="00000000" w:rsidRPr="00000000" w14:paraId="00000007">
          <w:pPr>
            <w:spacing w:after="0" w:before="60" w:line="240" w:lineRule="auto"/>
            <w:ind w:left="720" w:firstLine="0"/>
            <w:contextualSpacing w:val="0"/>
            <w:rPr>
              <w:color w:val="1155cc"/>
              <w:u w:val="single"/>
            </w:rPr>
          </w:pPr>
          <w:hyperlink w:anchor="_3rdcrjn">
            <w:r w:rsidDel="00000000" w:rsidR="00000000" w:rsidRPr="00000000">
              <w:rPr>
                <w:color w:val="1155cc"/>
                <w:u w:val="single"/>
                <w:rtl w:val="0"/>
              </w:rPr>
              <w:t xml:space="preserve">Статический конструктор</w:t>
            </w:r>
          </w:hyperlink>
          <w:r w:rsidDel="00000000" w:rsidR="00000000" w:rsidRPr="00000000">
            <w:rPr>
              <w:rtl w:val="0"/>
            </w:rPr>
          </w:r>
        </w:p>
        <w:p w:rsidR="00000000" w:rsidDel="00000000" w:rsidP="00000000" w:rsidRDefault="00000000" w:rsidRPr="00000000" w14:paraId="00000008">
          <w:pPr>
            <w:spacing w:after="0"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Конструкторы</w:t>
            </w:r>
          </w:hyperlink>
          <w:r w:rsidDel="00000000" w:rsidR="00000000" w:rsidRPr="00000000">
            <w:rPr>
              <w:rtl w:val="0"/>
            </w:rPr>
          </w:r>
        </w:p>
        <w:p w:rsidR="00000000" w:rsidDel="00000000" w:rsidP="00000000" w:rsidRDefault="00000000" w:rsidRPr="00000000" w14:paraId="00000009">
          <w:pPr>
            <w:spacing w:after="0" w:before="60" w:line="240" w:lineRule="auto"/>
            <w:ind w:left="360" w:firstLine="0"/>
            <w:contextualSpacing w:val="0"/>
            <w:rPr>
              <w:color w:val="1155cc"/>
              <w:u w:val="single"/>
            </w:rPr>
          </w:pPr>
          <w:hyperlink w:anchor="_lnxbz9">
            <w:r w:rsidDel="00000000" w:rsidR="00000000" w:rsidRPr="00000000">
              <w:rPr>
                <w:color w:val="1155cc"/>
                <w:u w:val="single"/>
                <w:rtl w:val="0"/>
              </w:rPr>
              <w:t xml:space="preserve">Методы</w:t>
            </w:r>
          </w:hyperlink>
          <w:r w:rsidDel="00000000" w:rsidR="00000000" w:rsidRPr="00000000">
            <w:rPr>
              <w:rtl w:val="0"/>
            </w:rPr>
          </w:r>
        </w:p>
        <w:p w:rsidR="00000000" w:rsidDel="00000000" w:rsidP="00000000" w:rsidRDefault="00000000" w:rsidRPr="00000000" w14:paraId="0000000A">
          <w:pPr>
            <w:spacing w:after="0" w:before="60" w:line="240" w:lineRule="auto"/>
            <w:ind w:left="360" w:firstLine="0"/>
            <w:contextualSpacing w:val="0"/>
            <w:rPr>
              <w:color w:val="1155cc"/>
              <w:u w:val="single"/>
            </w:rPr>
          </w:pPr>
          <w:hyperlink w:anchor="_35nkun2">
            <w:r w:rsidDel="00000000" w:rsidR="00000000" w:rsidRPr="00000000">
              <w:rPr>
                <w:color w:val="1155cc"/>
                <w:u w:val="single"/>
                <w:rtl w:val="0"/>
              </w:rPr>
              <w:t xml:space="preserve">Свойства</w:t>
            </w:r>
          </w:hyperlink>
          <w:r w:rsidDel="00000000" w:rsidR="00000000" w:rsidRPr="00000000">
            <w:rPr>
              <w:rtl w:val="0"/>
            </w:rPr>
          </w:r>
        </w:p>
        <w:p w:rsidR="00000000" w:rsidDel="00000000" w:rsidP="00000000" w:rsidRDefault="00000000" w:rsidRPr="00000000" w14:paraId="0000000B">
          <w:pPr>
            <w:spacing w:after="0" w:before="60" w:line="240" w:lineRule="auto"/>
            <w:ind w:left="720" w:firstLine="0"/>
            <w:contextualSpacing w:val="0"/>
            <w:rPr>
              <w:color w:val="1155cc"/>
              <w:u w:val="single"/>
            </w:rPr>
          </w:pPr>
          <w:hyperlink w:anchor="_44sinio">
            <w:r w:rsidDel="00000000" w:rsidR="00000000" w:rsidRPr="00000000">
              <w:rPr>
                <w:color w:val="1155cc"/>
                <w:u w:val="single"/>
                <w:rtl w:val="0"/>
              </w:rPr>
              <w:t xml:space="preserve">Автоматические свойства</w:t>
            </w:r>
          </w:hyperlink>
          <w:r w:rsidDel="00000000" w:rsidR="00000000" w:rsidRPr="00000000">
            <w:rPr>
              <w:rtl w:val="0"/>
            </w:rPr>
          </w:r>
        </w:p>
        <w:p w:rsidR="00000000" w:rsidDel="00000000" w:rsidP="00000000" w:rsidRDefault="00000000" w:rsidRPr="00000000" w14:paraId="0000000C">
          <w:pPr>
            <w:spacing w:after="0" w:before="200" w:line="240" w:lineRule="auto"/>
            <w:ind w:left="0" w:firstLine="0"/>
            <w:contextualSpacing w:val="0"/>
            <w:rPr>
              <w:color w:val="1155cc"/>
              <w:u w:val="single"/>
            </w:rPr>
          </w:pPr>
          <w:hyperlink w:anchor="_2jxsxqh">
            <w:r w:rsidDel="00000000" w:rsidR="00000000" w:rsidRPr="00000000">
              <w:rPr>
                <w:color w:val="1155cc"/>
                <w:u w:val="single"/>
                <w:rtl w:val="0"/>
              </w:rPr>
              <w:t xml:space="preserve">Перегрузка операторов</w:t>
            </w:r>
          </w:hyperlink>
          <w:r w:rsidDel="00000000" w:rsidR="00000000" w:rsidRPr="00000000">
            <w:rPr>
              <w:rtl w:val="0"/>
            </w:rPr>
          </w:r>
        </w:p>
        <w:p w:rsidR="00000000" w:rsidDel="00000000" w:rsidP="00000000" w:rsidRDefault="00000000" w:rsidRPr="00000000" w14:paraId="0000000D">
          <w:pPr>
            <w:spacing w:after="0" w:before="60" w:line="240" w:lineRule="auto"/>
            <w:ind w:left="360" w:firstLine="0"/>
            <w:contextualSpacing w:val="0"/>
            <w:rPr>
              <w:color w:val="1155cc"/>
              <w:u w:val="single"/>
            </w:rPr>
          </w:pPr>
          <w:hyperlink w:anchor="_z337ya">
            <w:r w:rsidDel="00000000" w:rsidR="00000000" w:rsidRPr="00000000">
              <w:rPr>
                <w:color w:val="1155cc"/>
                <w:u w:val="single"/>
                <w:rtl w:val="0"/>
              </w:rPr>
              <w:t xml:space="preserve">Класс Vector</w:t>
            </w:r>
          </w:hyperlink>
          <w:r w:rsidDel="00000000" w:rsidR="00000000" w:rsidRPr="00000000">
            <w:rPr>
              <w:rtl w:val="0"/>
            </w:rPr>
          </w:r>
        </w:p>
        <w:p w:rsidR="00000000" w:rsidDel="00000000" w:rsidP="00000000" w:rsidRDefault="00000000" w:rsidRPr="00000000" w14:paraId="0000000E">
          <w:pPr>
            <w:spacing w:after="0" w:before="60" w:line="240" w:lineRule="auto"/>
            <w:ind w:left="360" w:firstLine="0"/>
            <w:contextualSpacing w:val="0"/>
            <w:rPr>
              <w:color w:val="1155cc"/>
              <w:u w:val="single"/>
            </w:rPr>
          </w:pPr>
          <w:hyperlink w:anchor="_3j2qqm3">
            <w:r w:rsidDel="00000000" w:rsidR="00000000" w:rsidRPr="00000000">
              <w:rPr>
                <w:color w:val="1155cc"/>
                <w:u w:val="single"/>
                <w:rtl w:val="0"/>
              </w:rPr>
              <w:t xml:space="preserve">Структуры</w:t>
            </w:r>
          </w:hyperlink>
          <w:r w:rsidDel="00000000" w:rsidR="00000000" w:rsidRPr="00000000">
            <w:rPr>
              <w:rtl w:val="0"/>
            </w:rPr>
          </w:r>
        </w:p>
        <w:p w:rsidR="00000000" w:rsidDel="00000000" w:rsidP="00000000" w:rsidRDefault="00000000" w:rsidRPr="00000000" w14:paraId="0000000F">
          <w:pPr>
            <w:spacing w:after="0" w:before="200" w:line="240" w:lineRule="auto"/>
            <w:ind w:left="0" w:firstLine="0"/>
            <w:contextualSpacing w:val="0"/>
            <w:rPr>
              <w:color w:val="1155cc"/>
              <w:u w:val="single"/>
            </w:rPr>
          </w:pPr>
          <w:hyperlink w:anchor="_4i7ojhp">
            <w:r w:rsidDel="00000000" w:rsidR="00000000" w:rsidRPr="00000000">
              <w:rPr>
                <w:color w:val="1155cc"/>
                <w:u w:val="single"/>
                <w:rtl w:val="0"/>
              </w:rPr>
              <w:t xml:space="preserve">Наследование</w:t>
            </w:r>
          </w:hyperlink>
          <w:r w:rsidDel="00000000" w:rsidR="00000000" w:rsidRPr="00000000">
            <w:rPr>
              <w:rtl w:val="0"/>
            </w:rPr>
          </w:r>
        </w:p>
        <w:p w:rsidR="00000000" w:rsidDel="00000000" w:rsidP="00000000" w:rsidRDefault="00000000" w:rsidRPr="00000000" w14:paraId="00000010">
          <w:pPr>
            <w:spacing w:after="0" w:before="60" w:line="240" w:lineRule="auto"/>
            <w:ind w:left="360" w:firstLine="0"/>
            <w:contextualSpacing w:val="0"/>
            <w:rPr>
              <w:color w:val="1155cc"/>
              <w:u w:val="single"/>
            </w:rPr>
          </w:pPr>
          <w:hyperlink w:anchor="_1ci93xb">
            <w:r w:rsidDel="00000000" w:rsidR="00000000" w:rsidRPr="00000000">
              <w:rPr>
                <w:color w:val="1155cc"/>
                <w:u w:val="single"/>
                <w:rtl w:val="0"/>
              </w:rPr>
              <w:t xml:space="preserve">Значение null и Nullable-типы</w:t>
            </w:r>
          </w:hyperlink>
          <w:r w:rsidDel="00000000" w:rsidR="00000000" w:rsidRPr="00000000">
            <w:rPr>
              <w:rtl w:val="0"/>
            </w:rPr>
          </w:r>
        </w:p>
        <w:p w:rsidR="00000000" w:rsidDel="00000000" w:rsidP="00000000" w:rsidRDefault="00000000" w:rsidRPr="00000000" w14:paraId="00000011">
          <w:pPr>
            <w:spacing w:after="0" w:before="60" w:line="240" w:lineRule="auto"/>
            <w:ind w:left="360" w:firstLine="0"/>
            <w:contextualSpacing w:val="0"/>
            <w:rPr>
              <w:color w:val="1155cc"/>
              <w:u w:val="single"/>
            </w:rPr>
          </w:pPr>
          <w:hyperlink w:anchor="_3whwml4">
            <w:r w:rsidDel="00000000" w:rsidR="00000000" w:rsidRPr="00000000">
              <w:rPr>
                <w:color w:val="1155cc"/>
                <w:u w:val="single"/>
                <w:rtl w:val="0"/>
              </w:rPr>
              <w:t xml:space="preserve">Наследование включением (агрегация)</w:t>
            </w:r>
          </w:hyperlink>
          <w:r w:rsidDel="00000000" w:rsidR="00000000" w:rsidRPr="00000000">
            <w:rPr>
              <w:rtl w:val="0"/>
            </w:rPr>
          </w:r>
        </w:p>
        <w:p w:rsidR="00000000" w:rsidDel="00000000" w:rsidP="00000000" w:rsidRDefault="00000000" w:rsidRPr="00000000" w14:paraId="00000012">
          <w:pPr>
            <w:spacing w:after="0" w:before="200" w:line="240" w:lineRule="auto"/>
            <w:ind w:left="0" w:firstLine="0"/>
            <w:contextualSpacing w:val="0"/>
            <w:rPr>
              <w:color w:val="1155cc"/>
              <w:u w:val="single"/>
            </w:rPr>
          </w:pPr>
          <w:hyperlink w:anchor="_2bn6wsx">
            <w:r w:rsidDel="00000000" w:rsidR="00000000" w:rsidRPr="00000000">
              <w:rPr>
                <w:color w:val="1155cc"/>
                <w:u w:val="single"/>
                <w:rtl w:val="0"/>
              </w:rPr>
              <w:t xml:space="preserve">Виртуальный метод</w:t>
            </w:r>
          </w:hyperlink>
          <w:r w:rsidDel="00000000" w:rsidR="00000000" w:rsidRPr="00000000">
            <w:rPr>
              <w:rtl w:val="0"/>
            </w:rPr>
          </w:r>
        </w:p>
        <w:p w:rsidR="00000000" w:rsidDel="00000000" w:rsidP="00000000" w:rsidRDefault="00000000" w:rsidRPr="00000000" w14:paraId="00000013">
          <w:pPr>
            <w:spacing w:after="0" w:before="60" w:line="240" w:lineRule="auto"/>
            <w:ind w:left="720" w:firstLine="0"/>
            <w:contextualSpacing w:val="0"/>
            <w:rPr>
              <w:color w:val="1155cc"/>
              <w:u w:val="single"/>
            </w:rPr>
          </w:pPr>
          <w:hyperlink w:anchor="_qsh70q">
            <w:r w:rsidDel="00000000" w:rsidR="00000000" w:rsidRPr="00000000">
              <w:rPr>
                <w:color w:val="1155cc"/>
                <w:u w:val="single"/>
                <w:rtl w:val="0"/>
              </w:rPr>
              <w:t xml:space="preserve">ToString()</w:t>
            </w:r>
          </w:hyperlink>
          <w:r w:rsidDel="00000000" w:rsidR="00000000" w:rsidRPr="00000000">
            <w:rPr>
              <w:rtl w:val="0"/>
            </w:rPr>
          </w:r>
        </w:p>
        <w:p w:rsidR="00000000" w:rsidDel="00000000" w:rsidP="00000000" w:rsidRDefault="00000000" w:rsidRPr="00000000" w14:paraId="00000014">
          <w:pPr>
            <w:spacing w:after="0" w:before="200" w:line="240" w:lineRule="auto"/>
            <w:ind w:left="0" w:firstLine="0"/>
            <w:contextualSpacing w:val="0"/>
            <w:rPr>
              <w:color w:val="1155cc"/>
              <w:u w:val="single"/>
            </w:rPr>
          </w:pPr>
          <w:hyperlink w:anchor="_3as4poj">
            <w:r w:rsidDel="00000000" w:rsidR="00000000" w:rsidRPr="00000000">
              <w:rPr>
                <w:color w:val="1155cc"/>
                <w:u w:val="single"/>
                <w:rtl w:val="0"/>
              </w:rPr>
              <w:t xml:space="preserve">Полиморфизм</w:t>
            </w:r>
          </w:hyperlink>
          <w:r w:rsidDel="00000000" w:rsidR="00000000" w:rsidRPr="00000000">
            <w:rPr>
              <w:rtl w:val="0"/>
            </w:rPr>
          </w:r>
        </w:p>
        <w:p w:rsidR="00000000" w:rsidDel="00000000" w:rsidP="00000000" w:rsidRDefault="00000000" w:rsidRPr="00000000" w14:paraId="00000015">
          <w:pPr>
            <w:spacing w:after="0" w:before="60" w:line="240" w:lineRule="auto"/>
            <w:ind w:left="360" w:firstLine="0"/>
            <w:contextualSpacing w:val="0"/>
            <w:rPr>
              <w:color w:val="1155cc"/>
              <w:u w:val="single"/>
            </w:rPr>
          </w:pPr>
          <w:hyperlink w:anchor="_1pxezwc">
            <w:r w:rsidDel="00000000" w:rsidR="00000000" w:rsidRPr="00000000">
              <w:rPr>
                <w:color w:val="1155cc"/>
                <w:u w:val="single"/>
                <w:rtl w:val="0"/>
              </w:rPr>
              <w:t xml:space="preserve">IS и AS</w:t>
            </w:r>
          </w:hyperlink>
          <w:r w:rsidDel="00000000" w:rsidR="00000000" w:rsidRPr="00000000">
            <w:rPr>
              <w:rtl w:val="0"/>
            </w:rPr>
          </w:r>
        </w:p>
        <w:p w:rsidR="00000000" w:rsidDel="00000000" w:rsidP="00000000" w:rsidRDefault="00000000" w:rsidRPr="00000000" w14:paraId="00000016">
          <w:pPr>
            <w:spacing w:after="0" w:before="200" w:line="240" w:lineRule="auto"/>
            <w:ind w:left="0" w:firstLine="0"/>
            <w:contextualSpacing w:val="0"/>
            <w:rPr>
              <w:color w:val="1155cc"/>
              <w:u w:val="single"/>
            </w:rPr>
          </w:pPr>
          <w:hyperlink w:anchor="_49x2ik5">
            <w:r w:rsidDel="00000000" w:rsidR="00000000" w:rsidRPr="00000000">
              <w:rPr>
                <w:color w:val="1155cc"/>
                <w:u w:val="single"/>
                <w:rtl w:val="0"/>
              </w:rPr>
              <w:t xml:space="preserve">Раннее и позднее связывание</w:t>
            </w:r>
          </w:hyperlink>
          <w:r w:rsidDel="00000000" w:rsidR="00000000" w:rsidRPr="00000000">
            <w:rPr>
              <w:rtl w:val="0"/>
            </w:rPr>
          </w:r>
        </w:p>
        <w:p w:rsidR="00000000" w:rsidDel="00000000" w:rsidP="00000000" w:rsidRDefault="00000000" w:rsidRPr="00000000" w14:paraId="00000017">
          <w:pPr>
            <w:spacing w:after="0" w:before="200" w:line="240" w:lineRule="auto"/>
            <w:ind w:left="0" w:firstLine="0"/>
            <w:contextualSpacing w:val="0"/>
            <w:rPr>
              <w:color w:val="1155cc"/>
              <w:u w:val="single"/>
            </w:rPr>
          </w:pPr>
          <w:hyperlink w:anchor="_3o7alnk">
            <w:r w:rsidDel="00000000" w:rsidR="00000000" w:rsidRPr="00000000">
              <w:rPr>
                <w:color w:val="1155cc"/>
                <w:u w:val="single"/>
                <w:rtl w:val="0"/>
              </w:rPr>
              <w:t xml:space="preserve">Практика</w:t>
            </w:r>
          </w:hyperlink>
          <w:r w:rsidDel="00000000" w:rsidR="00000000" w:rsidRPr="00000000">
            <w:rPr>
              <w:rtl w:val="0"/>
            </w:rPr>
          </w:r>
        </w:p>
        <w:p w:rsidR="00000000" w:rsidDel="00000000" w:rsidP="00000000" w:rsidRDefault="00000000" w:rsidRPr="00000000" w14:paraId="00000018">
          <w:pPr>
            <w:spacing w:after="0" w:before="60" w:line="240" w:lineRule="auto"/>
            <w:ind w:left="720" w:firstLine="0"/>
            <w:contextualSpacing w:val="0"/>
            <w:rPr>
              <w:color w:val="1155cc"/>
              <w:u w:val="single"/>
            </w:rPr>
          </w:pPr>
          <w:hyperlink w:anchor="_23ckvvd">
            <w:r w:rsidDel="00000000" w:rsidR="00000000" w:rsidRPr="00000000">
              <w:rPr>
                <w:color w:val="1155cc"/>
                <w:u w:val="single"/>
                <w:rtl w:val="0"/>
              </w:rPr>
              <w:t xml:space="preserve">ToString()</w:t>
            </w:r>
          </w:hyperlink>
          <w:r w:rsidDel="00000000" w:rsidR="00000000" w:rsidRPr="00000000">
            <w:rPr>
              <w:rtl w:val="0"/>
            </w:rPr>
          </w:r>
        </w:p>
        <w:p w:rsidR="00000000" w:rsidDel="00000000" w:rsidP="00000000" w:rsidRDefault="00000000" w:rsidRPr="00000000" w14:paraId="00000019">
          <w:pPr>
            <w:spacing w:after="0" w:before="60" w:line="240" w:lineRule="auto"/>
            <w:ind w:left="360" w:firstLine="0"/>
            <w:contextualSpacing w:val="0"/>
            <w:rPr>
              <w:color w:val="1155cc"/>
              <w:u w:val="single"/>
            </w:rPr>
          </w:pPr>
          <w:hyperlink w:anchor="_32hioqz">
            <w:r w:rsidDel="00000000" w:rsidR="00000000" w:rsidRPr="00000000">
              <w:rPr>
                <w:color w:val="1155cc"/>
                <w:u w:val="single"/>
                <w:rtl w:val="0"/>
              </w:rPr>
              <w:t xml:space="preserve">Перегрузка Equals</w:t>
            </w:r>
          </w:hyperlink>
          <w:r w:rsidDel="00000000" w:rsidR="00000000" w:rsidRPr="00000000">
            <w:rPr>
              <w:rtl w:val="0"/>
            </w:rPr>
          </w:r>
        </w:p>
        <w:p w:rsidR="00000000" w:rsidDel="00000000" w:rsidP="00000000" w:rsidRDefault="00000000" w:rsidRPr="00000000" w14:paraId="0000001A">
          <w:pPr>
            <w:spacing w:after="0" w:before="60" w:line="240" w:lineRule="auto"/>
            <w:ind w:left="360" w:firstLine="0"/>
            <w:contextualSpacing w:val="0"/>
            <w:rPr>
              <w:color w:val="1155cc"/>
              <w:u w:val="single"/>
            </w:rPr>
          </w:pPr>
          <w:hyperlink w:anchor="_1hmsyys">
            <w:r w:rsidDel="00000000" w:rsidR="00000000" w:rsidRPr="00000000">
              <w:rPr>
                <w:color w:val="1155cc"/>
                <w:u w:val="single"/>
                <w:rtl w:val="0"/>
              </w:rPr>
              <w:t xml:space="preserve">Компьютерная игра</w:t>
            </w:r>
          </w:hyperlink>
          <w:r w:rsidDel="00000000" w:rsidR="00000000" w:rsidRPr="00000000">
            <w:rPr>
              <w:rtl w:val="0"/>
            </w:rPr>
          </w:r>
        </w:p>
        <w:p w:rsidR="00000000" w:rsidDel="00000000" w:rsidP="00000000" w:rsidRDefault="00000000" w:rsidRPr="00000000" w14:paraId="0000001B">
          <w:pPr>
            <w:spacing w:after="0" w:before="60" w:line="240" w:lineRule="auto"/>
            <w:ind w:left="720" w:firstLine="0"/>
            <w:contextualSpacing w:val="0"/>
            <w:rPr>
              <w:color w:val="1155cc"/>
              <w:u w:val="single"/>
            </w:rPr>
          </w:pPr>
          <w:hyperlink w:anchor="_41mghml">
            <w:r w:rsidDel="00000000" w:rsidR="00000000" w:rsidRPr="00000000">
              <w:rPr>
                <w:color w:val="1155cc"/>
                <w:u w:val="single"/>
                <w:rtl w:val="0"/>
              </w:rPr>
              <w:t xml:space="preserve">Класс Program</w:t>
            </w:r>
          </w:hyperlink>
          <w:r w:rsidDel="00000000" w:rsidR="00000000" w:rsidRPr="00000000">
            <w:rPr>
              <w:rtl w:val="0"/>
            </w:rPr>
          </w:r>
        </w:p>
        <w:p w:rsidR="00000000" w:rsidDel="00000000" w:rsidP="00000000" w:rsidRDefault="00000000" w:rsidRPr="00000000" w14:paraId="0000001C">
          <w:pPr>
            <w:spacing w:after="0" w:before="60" w:line="240" w:lineRule="auto"/>
            <w:ind w:left="720" w:firstLine="0"/>
            <w:contextualSpacing w:val="0"/>
            <w:rPr>
              <w:color w:val="1155cc"/>
              <w:u w:val="single"/>
            </w:rPr>
          </w:pPr>
          <w:hyperlink w:anchor="_2grqrue">
            <w:r w:rsidDel="00000000" w:rsidR="00000000" w:rsidRPr="00000000">
              <w:rPr>
                <w:color w:val="1155cc"/>
                <w:u w:val="single"/>
                <w:rtl w:val="0"/>
              </w:rPr>
              <w:t xml:space="preserve">Класс Game</w:t>
            </w:r>
          </w:hyperlink>
          <w:r w:rsidDel="00000000" w:rsidR="00000000" w:rsidRPr="00000000">
            <w:rPr>
              <w:rtl w:val="0"/>
            </w:rPr>
          </w:r>
        </w:p>
        <w:p w:rsidR="00000000" w:rsidDel="00000000" w:rsidP="00000000" w:rsidRDefault="00000000" w:rsidRPr="00000000" w14:paraId="0000001D">
          <w:pPr>
            <w:spacing w:after="0" w:before="60" w:line="240" w:lineRule="auto"/>
            <w:ind w:left="720" w:firstLine="0"/>
            <w:contextualSpacing w:val="0"/>
            <w:rPr>
              <w:color w:val="1155cc"/>
              <w:u w:val="single"/>
            </w:rPr>
          </w:pPr>
          <w:hyperlink w:anchor="_vx1227">
            <w:r w:rsidDel="00000000" w:rsidR="00000000" w:rsidRPr="00000000">
              <w:rPr>
                <w:color w:val="1155cc"/>
                <w:u w:val="single"/>
                <w:rtl w:val="0"/>
              </w:rPr>
              <w:t xml:space="preserve">Объект Star</w:t>
            </w:r>
          </w:hyperlink>
          <w:r w:rsidDel="00000000" w:rsidR="00000000" w:rsidRPr="00000000">
            <w:rPr>
              <w:rtl w:val="0"/>
            </w:rPr>
          </w:r>
        </w:p>
        <w:p w:rsidR="00000000" w:rsidDel="00000000" w:rsidP="00000000" w:rsidRDefault="00000000" w:rsidRPr="00000000" w14:paraId="0000001E">
          <w:pPr>
            <w:spacing w:after="0" w:before="200" w:line="240" w:lineRule="auto"/>
            <w:ind w:left="0" w:firstLine="0"/>
            <w:contextualSpacing w:val="0"/>
            <w:rPr>
              <w:color w:val="1155cc"/>
              <w:u w:val="single"/>
            </w:rPr>
          </w:pPr>
          <w:hyperlink w:anchor="_4f1mdlm">
            <w:r w:rsidDel="00000000" w:rsidR="00000000" w:rsidRPr="00000000">
              <w:rPr>
                <w:color w:val="1155cc"/>
                <w:u w:val="single"/>
                <w:rtl w:val="0"/>
              </w:rPr>
              <w:t xml:space="preserve">Советы</w:t>
            </w:r>
          </w:hyperlink>
          <w:r w:rsidDel="00000000" w:rsidR="00000000" w:rsidRPr="00000000">
            <w:rPr>
              <w:rtl w:val="0"/>
            </w:rPr>
          </w:r>
        </w:p>
        <w:p w:rsidR="00000000" w:rsidDel="00000000" w:rsidP="00000000" w:rsidRDefault="00000000" w:rsidRPr="00000000" w14:paraId="0000001F">
          <w:pPr>
            <w:spacing w:after="0" w:before="60" w:line="240" w:lineRule="auto"/>
            <w:ind w:left="360" w:firstLine="0"/>
            <w:contextualSpacing w:val="0"/>
            <w:rPr>
              <w:color w:val="1155cc"/>
              <w:u w:val="single"/>
            </w:rPr>
          </w:pPr>
          <w:hyperlink w:anchor="_2u6wntf">
            <w:r w:rsidDel="00000000" w:rsidR="00000000" w:rsidRPr="00000000">
              <w:rPr>
                <w:color w:val="1155cc"/>
                <w:u w:val="single"/>
                <w:rtl w:val="0"/>
              </w:rPr>
              <w:t xml:space="preserve">Правила для названий классов и методов</w:t>
            </w:r>
          </w:hyperlink>
          <w:r w:rsidDel="00000000" w:rsidR="00000000" w:rsidRPr="00000000">
            <w:rPr>
              <w:rtl w:val="0"/>
            </w:rPr>
          </w:r>
        </w:p>
        <w:p w:rsidR="00000000" w:rsidDel="00000000" w:rsidP="00000000" w:rsidRDefault="00000000" w:rsidRPr="00000000" w14:paraId="00000020">
          <w:pPr>
            <w:spacing w:after="0" w:before="200" w:line="240" w:lineRule="auto"/>
            <w:ind w:left="0" w:firstLine="0"/>
            <w:contextualSpacing w:val="0"/>
            <w:rPr>
              <w:color w:val="1155cc"/>
              <w:u w:val="single"/>
            </w:rPr>
          </w:pPr>
          <w:hyperlink w:anchor="_19c6y18">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21">
          <w:pPr>
            <w:spacing w:after="0" w:before="200" w:line="240" w:lineRule="auto"/>
            <w:ind w:left="0" w:firstLine="0"/>
            <w:contextualSpacing w:val="0"/>
            <w:rPr>
              <w:color w:val="1155cc"/>
              <w:u w:val="single"/>
            </w:rPr>
          </w:pPr>
          <w:hyperlink w:anchor="_3tbugp1">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2">
          <w:pPr>
            <w:spacing w:after="0" w:before="200" w:line="240" w:lineRule="auto"/>
            <w:ind w:left="0" w:firstLine="0"/>
            <w:contextualSpacing w:val="0"/>
            <w:rPr>
              <w:color w:val="1155cc"/>
              <w:u w:val="single"/>
            </w:rPr>
          </w:pPr>
          <w:hyperlink w:anchor="_28h4qwu">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contextualSpacing w:val="0"/>
        <w:jc w:val="both"/>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contextualSpacing w:val="0"/>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25">
      <w:pPr>
        <w:contextualSpacing w:val="0"/>
        <w:jc w:val="right"/>
        <w:rPr>
          <w:i w:val="1"/>
        </w:rPr>
      </w:pPr>
      <w:r w:rsidDel="00000000" w:rsidR="00000000" w:rsidRPr="00000000">
        <w:rPr>
          <w:i w:val="1"/>
          <w:rtl w:val="0"/>
        </w:rPr>
        <w:t xml:space="preserve">«Не паникуйте раньше времени! Все постепенно станет понятным»</w:t>
      </w:r>
    </w:p>
    <w:p w:rsidR="00000000" w:rsidDel="00000000" w:rsidP="00000000" w:rsidRDefault="00000000" w:rsidRPr="00000000" w14:paraId="00000026">
      <w:pPr>
        <w:contextualSpacing w:val="0"/>
        <w:jc w:val="right"/>
        <w:rPr>
          <w:i w:val="1"/>
        </w:rPr>
      </w:pPr>
      <w:r w:rsidDel="00000000" w:rsidR="00000000" w:rsidRPr="00000000">
        <w:rPr>
          <w:i w:val="1"/>
          <w:rtl w:val="0"/>
        </w:rPr>
        <w:t xml:space="preserve">Бьерн Страуструп</w:t>
        <w:br w:type="textWrapping"/>
        <w:t xml:space="preserve">«Язык программирования C++»</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pStyle w:val="Heading1"/>
        <w:contextualSpacing w:val="0"/>
        <w:jc w:val="both"/>
        <w:rPr/>
      </w:pPr>
      <w:bookmarkStart w:colFirst="0" w:colLast="0" w:name="_tyjcwt" w:id="5"/>
      <w:bookmarkEnd w:id="5"/>
      <w:r w:rsidDel="00000000" w:rsidR="00000000" w:rsidRPr="00000000">
        <w:rPr>
          <w:rtl w:val="0"/>
        </w:rPr>
        <w:t xml:space="preserve">Объектно-ориентированное программирование</w:t>
      </w:r>
    </w:p>
    <w:p w:rsidR="00000000" w:rsidDel="00000000" w:rsidP="00000000" w:rsidRDefault="00000000" w:rsidRPr="00000000" w14:paraId="00000029">
      <w:pPr>
        <w:contextualSpacing w:val="0"/>
        <w:rPr/>
      </w:pPr>
      <w:r w:rsidDel="00000000" w:rsidR="00000000" w:rsidRPr="00000000">
        <w:rPr>
          <w:rtl w:val="0"/>
        </w:rPr>
        <w:t xml:space="preserve">Как отмечал известный нидерландский программист Эдсгер Дейкстра, человечество еще в древности придумало способ управления сложными системами: «Разделяй и властвуй». Это означает, что исходную систему нужно разбить на подсистемы так, чтобы работу каждой из них можно было рассматривать и совершенствовать независимо от других.</w:t>
      </w:r>
    </w:p>
    <w:p w:rsidR="00000000" w:rsidDel="00000000" w:rsidP="00000000" w:rsidRDefault="00000000" w:rsidRPr="00000000" w14:paraId="0000002A">
      <w:pPr>
        <w:contextualSpacing w:val="0"/>
        <w:rPr/>
      </w:pPr>
      <w:r w:rsidDel="00000000" w:rsidR="00000000" w:rsidRPr="00000000">
        <w:rPr>
          <w:rtl w:val="0"/>
        </w:rPr>
        <w:t xml:space="preserve">Для этого в классическом (процедурном) программировании используют метод проектирования «сверху вниз»: сложная задача разбивается на части (подзадачи и соответствующие им алгоритмы), которые затем снова разбиваются на более мелкие подзадачи и т.д. Однако при этом задачу «реального мира» приходится переформулировать, представляя все данные в виде переменных, массивов, списков и других структур данных. При моделировании больших систем объем этих данных увеличивается, они становятся плохо управляемыми, и это приводит к большому числу ошибок. Так как любой алгоритм может обратиться к любым глобальным (общедоступным) данным, повышается риск случайного недопустимого изменения значений.</w:t>
      </w:r>
    </w:p>
    <w:p w:rsidR="00000000" w:rsidDel="00000000" w:rsidP="00000000" w:rsidRDefault="00000000" w:rsidRPr="00000000" w14:paraId="0000002B">
      <w:pPr>
        <w:contextualSpacing w:val="0"/>
        <w:rPr/>
      </w:pPr>
      <w:r w:rsidDel="00000000" w:rsidR="00000000" w:rsidRPr="00000000">
        <w:rPr>
          <w:rtl w:val="0"/>
        </w:rPr>
        <w:t xml:space="preserve">Поскольку формулировка задач, решаемых на компьютерах, все более приближается к формулировкам реальных жизненных задач, возникла идея представить программу в виде множества объектов (моделей). Каждый из них обладает своими свойствами и поведением, но его внутреннее устройство скрыто от других объектов. Тогда решение задачи сводится к моделированию взаимодействия этих объектов. Построенная таким образом модель задачи называется объектной. Здесь тоже идет проектирование «сверху вниз», только не по алгоритмам (как в процедурном программировании), а по объектам. </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center"/>
        <w:rPr/>
      </w:pPr>
      <w:r w:rsidDel="00000000" w:rsidR="00000000" w:rsidRPr="00000000">
        <w:rPr/>
        <w:drawing>
          <wp:inline distB="114300" distT="114300" distL="114300" distR="114300">
            <wp:extent cx="5156925" cy="2905125"/>
            <wp:effectExtent b="0" l="0" r="0" t="0"/>
            <wp:docPr id="2" name="image4.png"/>
            <a:graphic>
              <a:graphicData uri="http://schemas.openxmlformats.org/drawingml/2006/picture">
                <pic:pic>
                  <pic:nvPicPr>
                    <pic:cNvPr id="0" name="image4.png"/>
                    <pic:cNvPicPr preferRelativeResize="0"/>
                  </pic:nvPicPr>
                  <pic:blipFill>
                    <a:blip r:embed="rId7"/>
                    <a:srcRect b="9601" l="7373" r="8483" t="12378"/>
                    <a:stretch>
                      <a:fillRect/>
                    </a:stretch>
                  </pic:blipFill>
                  <pic:spPr>
                    <a:xfrm>
                      <a:off x="0" y="0"/>
                      <a:ext cx="51569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Если построена объектная модель задачи, можно поручить разработку каждого из объектов отдельному программисту. Он должен написать соответствующую часть программы, т.е. определить, как именно объект будет выполнять свои функции. При этом разработчику не обязательно держать в голове полную информацию обо всех объектах – нужно лишь строго соблюдать соглашения о способе обмена данными своего объекта с другими.</w:t>
      </w:r>
    </w:p>
    <w:p w:rsidR="00000000" w:rsidDel="00000000" w:rsidP="00000000" w:rsidRDefault="00000000" w:rsidRPr="00000000" w14:paraId="0000002F">
      <w:pPr>
        <w:contextualSpacing w:val="0"/>
        <w:rPr/>
      </w:pPr>
      <w:r w:rsidDel="00000000" w:rsidR="00000000" w:rsidRPr="00000000">
        <w:rPr>
          <w:rtl w:val="0"/>
        </w:rPr>
        <w:t xml:space="preserve">Пример ООП в приложении логической игры «Удвоитель» в Windows Forms:</w:t>
      </w:r>
    </w:p>
    <w:p w:rsidR="00000000" w:rsidDel="00000000" w:rsidP="00000000" w:rsidRDefault="00000000" w:rsidRPr="00000000" w14:paraId="00000030">
      <w:pPr>
        <w:pStyle w:val="Heading1"/>
        <w:contextualSpacing w:val="0"/>
        <w:jc w:val="center"/>
        <w:rPr/>
      </w:pPr>
      <w:bookmarkStart w:colFirst="0" w:colLast="0" w:name="_3dy6vkm" w:id="6"/>
      <w:bookmarkEnd w:id="6"/>
      <w:r w:rsidDel="00000000" w:rsidR="00000000" w:rsidRPr="00000000">
        <w:rPr/>
        <w:drawing>
          <wp:inline distB="114300" distT="114300" distL="114300" distR="114300">
            <wp:extent cx="2886075" cy="19240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860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Приложение состоит из объектов </w:t>
      </w:r>
      <w:r w:rsidDel="00000000" w:rsidR="00000000" w:rsidRPr="00000000">
        <w:rPr>
          <w:b w:val="1"/>
          <w:rtl w:val="0"/>
        </w:rPr>
        <w:t xml:space="preserve">Form</w:t>
      </w:r>
      <w:r w:rsidDel="00000000" w:rsidR="00000000" w:rsidRPr="00000000">
        <w:rPr>
          <w:rtl w:val="0"/>
        </w:rPr>
        <w:t xml:space="preserve">, </w:t>
      </w:r>
      <w:r w:rsidDel="00000000" w:rsidR="00000000" w:rsidRPr="00000000">
        <w:rPr>
          <w:b w:val="1"/>
          <w:rtl w:val="0"/>
        </w:rPr>
        <w:t xml:space="preserve">Label</w:t>
      </w:r>
      <w:r w:rsidDel="00000000" w:rsidR="00000000" w:rsidRPr="00000000">
        <w:rPr>
          <w:rtl w:val="0"/>
        </w:rPr>
        <w:t xml:space="preserve">, </w:t>
      </w:r>
      <w:r w:rsidDel="00000000" w:rsidR="00000000" w:rsidRPr="00000000">
        <w:rPr>
          <w:b w:val="1"/>
          <w:rtl w:val="0"/>
        </w:rPr>
        <w:t xml:space="preserve">Button</w:t>
      </w:r>
      <w:r w:rsidDel="00000000" w:rsidR="00000000" w:rsidRPr="00000000">
        <w:rPr>
          <w:rtl w:val="0"/>
        </w:rPr>
        <w:t xml:space="preserve"> (разработанные разными программистами) и некоторых других. У каждого объекта есть предназначение. </w:t>
      </w:r>
      <w:r w:rsidDel="00000000" w:rsidR="00000000" w:rsidRPr="00000000">
        <w:rPr>
          <w:b w:val="1"/>
          <w:rtl w:val="0"/>
        </w:rPr>
        <w:t xml:space="preserve">Form</w:t>
      </w:r>
      <w:r w:rsidDel="00000000" w:rsidR="00000000" w:rsidRPr="00000000">
        <w:rPr>
          <w:rtl w:val="0"/>
        </w:rPr>
        <w:t xml:space="preserve"> содержит другие элементы. </w:t>
      </w:r>
      <w:r w:rsidDel="00000000" w:rsidR="00000000" w:rsidRPr="00000000">
        <w:rPr>
          <w:b w:val="1"/>
          <w:rtl w:val="0"/>
        </w:rPr>
        <w:t xml:space="preserve">Button</w:t>
      </w:r>
      <w:r w:rsidDel="00000000" w:rsidR="00000000" w:rsidRPr="00000000">
        <w:rPr>
          <w:rtl w:val="0"/>
        </w:rPr>
        <w:t xml:space="preserve"> отображает надписи на кнопке и реализует нажатия. Label реализует отображения надписи. Разрабатывая приложение, программист связывает эти объекты между собой.</w:t>
      </w:r>
    </w:p>
    <w:p w:rsidR="00000000" w:rsidDel="00000000" w:rsidP="00000000" w:rsidRDefault="00000000" w:rsidRPr="00000000" w14:paraId="00000032">
      <w:pPr>
        <w:pStyle w:val="Heading1"/>
        <w:contextualSpacing w:val="0"/>
        <w:jc w:val="both"/>
        <w:rPr/>
      </w:pPr>
      <w:bookmarkStart w:colFirst="0" w:colLast="0" w:name="_1t3h5sf" w:id="7"/>
      <w:bookmarkEnd w:id="7"/>
      <w:r w:rsidDel="00000000" w:rsidR="00000000" w:rsidRPr="00000000">
        <w:rPr>
          <w:rtl w:val="0"/>
        </w:rPr>
        <w:t xml:space="preserve">Класс – объект</w:t>
      </w:r>
    </w:p>
    <w:p w:rsidR="00000000" w:rsidDel="00000000" w:rsidP="00000000" w:rsidRDefault="00000000" w:rsidRPr="00000000" w14:paraId="00000033">
      <w:pPr>
        <w:contextualSpacing w:val="0"/>
        <w:jc w:val="both"/>
        <w:rPr/>
      </w:pPr>
      <w:r w:rsidDel="00000000" w:rsidR="00000000" w:rsidRPr="00000000">
        <w:rPr>
          <w:rtl w:val="0"/>
        </w:rPr>
        <w:t xml:space="preserve">Инкапсуляция – это механизм программирования, объединяющий код и данные, которыми он манипулирует. Она исключает как вмешательство извне, так и  неправильное использование данных. В примере ниже мы создали класс </w:t>
      </w:r>
      <w:r w:rsidDel="00000000" w:rsidR="00000000" w:rsidRPr="00000000">
        <w:rPr>
          <w:b w:val="1"/>
          <w:rtl w:val="0"/>
        </w:rPr>
        <w:t xml:space="preserve">Vector</w:t>
      </w:r>
      <w:r w:rsidDel="00000000" w:rsidR="00000000" w:rsidRPr="00000000">
        <w:rPr>
          <w:rtl w:val="0"/>
        </w:rPr>
        <w:t xml:space="preserve">, который содержит два поля: </w:t>
      </w:r>
      <w:r w:rsidDel="00000000" w:rsidR="00000000" w:rsidRPr="00000000">
        <w:rPr>
          <w:b w:val="1"/>
          <w:rtl w:val="0"/>
        </w:rPr>
        <w:t xml:space="preserve">x</w:t>
      </w:r>
      <w:r w:rsidDel="00000000" w:rsidR="00000000" w:rsidRPr="00000000">
        <w:rPr>
          <w:rtl w:val="0"/>
        </w:rPr>
        <w:t xml:space="preserve"> и </w:t>
      </w:r>
      <w:r w:rsidDel="00000000" w:rsidR="00000000" w:rsidRPr="00000000">
        <w:rPr>
          <w:b w:val="1"/>
          <w:rtl w:val="0"/>
        </w:rPr>
        <w:t xml:space="preserve">y</w:t>
      </w:r>
      <w:r w:rsidDel="00000000" w:rsidR="00000000" w:rsidRPr="00000000">
        <w:rPr>
          <w:rtl w:val="0"/>
        </w:rPr>
        <w:t xml:space="preserve">. С помощью такого класса можно описать координаты объекта на плоскости. Для создания экземпляра класса мы должны использовать ключевое слово </w:t>
      </w:r>
      <w:r w:rsidDel="00000000" w:rsidR="00000000" w:rsidRPr="00000000">
        <w:rPr>
          <w:b w:val="1"/>
          <w:rtl w:val="0"/>
        </w:rPr>
        <w:t xml:space="preserve">new</w:t>
      </w:r>
      <w:r w:rsidDel="00000000" w:rsidR="00000000" w:rsidRPr="00000000">
        <w:rPr>
          <w:rtl w:val="0"/>
        </w:rPr>
        <w:t xml:space="preserve">. Для доступа к полям </w:t>
      </w:r>
      <w:r w:rsidDel="00000000" w:rsidR="00000000" w:rsidRPr="00000000">
        <w:rPr>
          <w:b w:val="1"/>
          <w:rtl w:val="0"/>
        </w:rPr>
        <w:t xml:space="preserve">x</w:t>
      </w:r>
      <w:r w:rsidDel="00000000" w:rsidR="00000000" w:rsidRPr="00000000">
        <w:rPr>
          <w:rtl w:val="0"/>
        </w:rPr>
        <w:t xml:space="preserve"> и </w:t>
      </w:r>
      <w:r w:rsidDel="00000000" w:rsidR="00000000" w:rsidRPr="00000000">
        <w:rPr>
          <w:b w:val="1"/>
          <w:rtl w:val="0"/>
        </w:rPr>
        <w:t xml:space="preserve">y</w:t>
      </w:r>
      <w:r w:rsidDel="00000000" w:rsidR="00000000" w:rsidRPr="00000000">
        <w:rPr>
          <w:rtl w:val="0"/>
        </w:rPr>
        <w:t xml:space="preserve"> мы сделали их публичными. Теперь можем описать объект </w:t>
      </w:r>
      <w:r w:rsidDel="00000000" w:rsidR="00000000" w:rsidRPr="00000000">
        <w:rPr>
          <w:b w:val="1"/>
          <w:rtl w:val="0"/>
        </w:rPr>
        <w:t xml:space="preserve">v1</w:t>
      </w:r>
      <w:r w:rsidDel="00000000" w:rsidR="00000000" w:rsidRPr="00000000">
        <w:rPr>
          <w:rtl w:val="0"/>
        </w:rPr>
        <w:t xml:space="preserve"> класса </w:t>
      </w:r>
      <w:r w:rsidDel="00000000" w:rsidR="00000000" w:rsidRPr="00000000">
        <w:rPr>
          <w:b w:val="1"/>
          <w:rtl w:val="0"/>
        </w:rPr>
        <w:t xml:space="preserve">Vector</w:t>
      </w:r>
      <w:r w:rsidDel="00000000" w:rsidR="00000000" w:rsidRPr="00000000">
        <w:rPr>
          <w:rtl w:val="0"/>
        </w:rPr>
        <w:t xml:space="preserve"> (или другие объекты класса, каждый из которых будет содержать собственные координаты):</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Class_Vector0010</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 xml:space="preserve">        {</w:t>
              <w:br w:type="textWrapping"/>
              <w:t xml:space="preserve">            Vector v1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br w:type="textWrapping"/>
              <w:t xml:space="preserve">            v1.X =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 xml:space="preserve">            v1.Y = </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w:t>
              <w:br w:type="textWrapping"/>
              <w:t xml:space="preserve">            Vector v2;</w:t>
              <w:br w:type="textWrapping"/>
              <w:t xml:space="preserve">            v2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br w:type="textWrapping"/>
              <w:t xml:space="preserve">            v2.X = </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w:t>
              <w:br w:type="textWrapping"/>
              <w:t xml:space="preserve">            v2.Y =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b w:val="1"/>
          <w:sz w:val="24"/>
          <w:szCs w:val="24"/>
        </w:rPr>
      </w:pPr>
      <w:r w:rsidDel="00000000" w:rsidR="00000000" w:rsidRPr="00000000">
        <w:rPr>
          <w:rtl w:val="0"/>
        </w:rPr>
        <w:t xml:space="preserve">Как же правильно: класс или объект? Говоря про класс </w:t>
      </w:r>
      <w:r w:rsidDel="00000000" w:rsidR="00000000" w:rsidRPr="00000000">
        <w:rPr>
          <w:b w:val="1"/>
          <w:rtl w:val="0"/>
        </w:rPr>
        <w:t xml:space="preserve">Vector</w:t>
      </w:r>
      <w:r w:rsidDel="00000000" w:rsidR="00000000" w:rsidRPr="00000000">
        <w:rPr>
          <w:rtl w:val="0"/>
        </w:rPr>
        <w:t xml:space="preserve">, мы подразумеваем все объекты, которые могут быть созданы. Говоря про объект </w:t>
      </w:r>
      <w:r w:rsidDel="00000000" w:rsidR="00000000" w:rsidRPr="00000000">
        <w:rPr>
          <w:b w:val="1"/>
          <w:rtl w:val="0"/>
        </w:rPr>
        <w:t xml:space="preserve">v1</w:t>
      </w:r>
      <w:r w:rsidDel="00000000" w:rsidR="00000000" w:rsidRPr="00000000">
        <w:rPr>
          <w:rtl w:val="0"/>
        </w:rPr>
        <w:t xml:space="preserve">, мы имеем в виду конкретный экземпляр объекта, который хранится в памяти. </w:t>
      </w:r>
      <w:r w:rsidDel="00000000" w:rsidR="00000000" w:rsidRPr="00000000">
        <w:rPr>
          <w:rtl w:val="0"/>
        </w:rPr>
      </w:r>
    </w:p>
    <w:p w:rsidR="00000000" w:rsidDel="00000000" w:rsidP="00000000" w:rsidRDefault="00000000" w:rsidRPr="00000000" w14:paraId="00000037">
      <w:pPr>
        <w:pStyle w:val="Heading1"/>
        <w:contextualSpacing w:val="0"/>
        <w:jc w:val="both"/>
        <w:rPr/>
      </w:pPr>
      <w:bookmarkStart w:colFirst="0" w:colLast="0" w:name="_2s8eyo1" w:id="8"/>
      <w:bookmarkEnd w:id="8"/>
      <w:r w:rsidDel="00000000" w:rsidR="00000000" w:rsidRPr="00000000">
        <w:rPr>
          <w:rtl w:val="0"/>
        </w:rPr>
        <w:t xml:space="preserve">Инкапсуляция</w:t>
      </w:r>
    </w:p>
    <w:p w:rsidR="00000000" w:rsidDel="00000000" w:rsidP="00000000" w:rsidRDefault="00000000" w:rsidRPr="00000000" w14:paraId="00000038">
      <w:pPr>
        <w:contextualSpacing w:val="0"/>
        <w:jc w:val="both"/>
        <w:rPr/>
      </w:pPr>
      <w:r w:rsidDel="00000000" w:rsidR="00000000" w:rsidRPr="00000000">
        <w:rPr>
          <w:rtl w:val="0"/>
        </w:rPr>
        <w:t xml:space="preserve">Делая поля публичными, мы на первых порах упрощаем себе жизнь, но нарушаем одно из правил объектно-ориентированного программирования. Оно требует, чтобы доступ к внутренней структуре объекта извне было невозможно получить. Разберемся, как же тогда изменять данные объекта и почему вообще нужно закрывать данные.</w:t>
      </w:r>
    </w:p>
    <w:p w:rsidR="00000000" w:rsidDel="00000000" w:rsidP="00000000" w:rsidRDefault="00000000" w:rsidRPr="00000000" w14:paraId="00000039">
      <w:pPr>
        <w:contextualSpacing w:val="0"/>
        <w:jc w:val="both"/>
        <w:rPr/>
      </w:pPr>
      <w:r w:rsidDel="00000000" w:rsidR="00000000" w:rsidRPr="00000000">
        <w:rPr>
          <w:rtl w:val="0"/>
        </w:rPr>
        <w:t xml:space="preserve">Данные нужно закрывать, потому что программист, который описывает класс (точнее, поведение будущего объекта), должен обеспечить правильное поведение объекта. Если предоставить возможность изменять данные напрямую, то в объекте их могут заполнить в некорректной форме. Попробуйте прописать такой пример, заполнив его правильными данными:</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rtl w:val="0"/>
              </w:rPr>
              <w:t xml:space="preserve">DateTime date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DateTime(</w:t>
            </w:r>
            <w:r w:rsidDel="00000000" w:rsidR="00000000" w:rsidRPr="00000000">
              <w:rPr>
                <w:rFonts w:ascii="Courier New" w:cs="Courier New" w:eastAsia="Courier New" w:hAnsi="Courier New"/>
                <w:color w:val="986801"/>
                <w:sz w:val="20"/>
                <w:szCs w:val="20"/>
                <w:rtl w:val="0"/>
              </w:rPr>
              <w:t xml:space="preserve">2016</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3B">
      <w:pPr>
        <w:spacing w:line="240" w:lineRule="auto"/>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t xml:space="preserve">А здесь попытаемся записать 15 месяц и 40 число:</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rtl w:val="0"/>
              </w:rPr>
              <w:t xml:space="preserve">DateTime date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DateTime(</w:t>
            </w:r>
            <w:r w:rsidDel="00000000" w:rsidR="00000000" w:rsidRPr="00000000">
              <w:rPr>
                <w:rFonts w:ascii="Courier New" w:cs="Courier New" w:eastAsia="Courier New" w:hAnsi="Courier New"/>
                <w:color w:val="986801"/>
                <w:sz w:val="20"/>
                <w:szCs w:val="20"/>
                <w:rtl w:val="0"/>
              </w:rPr>
              <w:t xml:space="preserve">2016</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15</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40</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color w:val="000000"/>
        </w:rPr>
      </w:pPr>
      <w:r w:rsidDel="00000000" w:rsidR="00000000" w:rsidRPr="00000000">
        <w:rPr>
          <w:rtl w:val="0"/>
        </w:rPr>
        <w:t xml:space="preserve">Выскочит исключительная ситуация – правильно сконструированный класс не даст создать неправильный объект.</w:t>
      </w: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t xml:space="preserve">Чтобы управлять данными внутри объекта, существуют различные технологии ООП. Рассмотрим некоторые из них.</w:t>
      </w:r>
    </w:p>
    <w:p w:rsidR="00000000" w:rsidDel="00000000" w:rsidP="00000000" w:rsidRDefault="00000000" w:rsidRPr="00000000" w14:paraId="00000041">
      <w:pPr>
        <w:pStyle w:val="Heading2"/>
        <w:contextualSpacing w:val="0"/>
        <w:jc w:val="both"/>
        <w:rPr/>
      </w:pPr>
      <w:bookmarkStart w:colFirst="0" w:colLast="0" w:name="_17dp8vu" w:id="9"/>
      <w:bookmarkEnd w:id="9"/>
      <w:r w:rsidDel="00000000" w:rsidR="00000000" w:rsidRPr="00000000">
        <w:rPr>
          <w:rtl w:val="0"/>
        </w:rPr>
        <w:t xml:space="preserve">Модификаторы доступа</w:t>
      </w:r>
    </w:p>
    <w:p w:rsidR="00000000" w:rsidDel="00000000" w:rsidP="00000000" w:rsidRDefault="00000000" w:rsidRPr="00000000" w14:paraId="00000042">
      <w:pPr>
        <w:contextualSpacing w:val="0"/>
        <w:jc w:val="both"/>
        <w:rPr/>
      </w:pPr>
      <w:r w:rsidDel="00000000" w:rsidR="00000000" w:rsidRPr="00000000">
        <w:rPr>
          <w:rtl w:val="0"/>
        </w:rPr>
        <w:t xml:space="preserve">В C# .Net существует 5 модификаторов доступа:</w:t>
      </w:r>
    </w:p>
    <w:p w:rsidR="00000000" w:rsidDel="00000000" w:rsidP="00000000" w:rsidRDefault="00000000" w:rsidRPr="00000000" w14:paraId="00000043">
      <w:pPr>
        <w:numPr>
          <w:ilvl w:val="0"/>
          <w:numId w:val="2"/>
        </w:numPr>
        <w:spacing w:after="200" w:lineRule="auto"/>
        <w:ind w:left="720" w:hanging="360"/>
        <w:contextualSpacing w:val="0"/>
        <w:jc w:val="both"/>
        <w:rPr>
          <w:u w:val="none"/>
        </w:rPr>
      </w:pPr>
      <w:r w:rsidDel="00000000" w:rsidR="00000000" w:rsidRPr="00000000">
        <w:rPr>
          <w:b w:val="1"/>
          <w:rtl w:val="0"/>
        </w:rPr>
        <w:t xml:space="preserve">public</w:t>
      </w:r>
      <w:r w:rsidDel="00000000" w:rsidR="00000000" w:rsidRPr="00000000">
        <w:rPr>
          <w:rtl w:val="0"/>
        </w:rPr>
        <w:t xml:space="preserve"> – публичный, общедоступный класс или член класса. Он доступен из любого места в коде, а также из других программ и сборок;</w:t>
      </w:r>
    </w:p>
    <w:p w:rsidR="00000000" w:rsidDel="00000000" w:rsidP="00000000" w:rsidRDefault="00000000" w:rsidRPr="00000000" w14:paraId="00000044">
      <w:pPr>
        <w:numPr>
          <w:ilvl w:val="0"/>
          <w:numId w:val="2"/>
        </w:numPr>
        <w:spacing w:after="200" w:lineRule="auto"/>
        <w:ind w:left="720" w:hanging="360"/>
        <w:contextualSpacing w:val="0"/>
        <w:jc w:val="both"/>
        <w:rPr>
          <w:u w:val="none"/>
        </w:rPr>
      </w:pPr>
      <w:r w:rsidDel="00000000" w:rsidR="00000000" w:rsidRPr="00000000">
        <w:rPr>
          <w:b w:val="1"/>
          <w:rtl w:val="0"/>
        </w:rPr>
        <w:t xml:space="preserve">private</w:t>
      </w:r>
      <w:r w:rsidDel="00000000" w:rsidR="00000000" w:rsidRPr="00000000">
        <w:rPr>
          <w:rtl w:val="0"/>
        </w:rPr>
        <w:t xml:space="preserve"> – закрытый класс или член класса, полная противоположность модификатору </w:t>
      </w:r>
      <w:r w:rsidDel="00000000" w:rsidR="00000000" w:rsidRPr="00000000">
        <w:rPr>
          <w:b w:val="1"/>
          <w:rtl w:val="0"/>
        </w:rPr>
        <w:t xml:space="preserve">public</w:t>
      </w:r>
      <w:r w:rsidDel="00000000" w:rsidR="00000000" w:rsidRPr="00000000">
        <w:rPr>
          <w:rtl w:val="0"/>
        </w:rPr>
        <w:t xml:space="preserve">. Доступен только из кода в том же классе или контексте;</w:t>
      </w:r>
    </w:p>
    <w:p w:rsidR="00000000" w:rsidDel="00000000" w:rsidP="00000000" w:rsidRDefault="00000000" w:rsidRPr="00000000" w14:paraId="00000045">
      <w:pPr>
        <w:numPr>
          <w:ilvl w:val="0"/>
          <w:numId w:val="2"/>
        </w:numPr>
        <w:spacing w:after="200" w:lineRule="auto"/>
        <w:ind w:left="720" w:hanging="360"/>
        <w:contextualSpacing w:val="0"/>
        <w:jc w:val="both"/>
        <w:rPr>
          <w:u w:val="none"/>
        </w:rPr>
      </w:pPr>
      <w:r w:rsidDel="00000000" w:rsidR="00000000" w:rsidRPr="00000000">
        <w:rPr>
          <w:b w:val="1"/>
          <w:rtl w:val="0"/>
        </w:rPr>
        <w:t xml:space="preserve">protected</w:t>
      </w:r>
      <w:r w:rsidDel="00000000" w:rsidR="00000000" w:rsidRPr="00000000">
        <w:rPr>
          <w:rtl w:val="0"/>
        </w:rPr>
        <w:t xml:space="preserve"> – доступен из любого места в текущем классе </w:t>
      </w:r>
      <w:commentRangeStart w:id="1"/>
      <w:r w:rsidDel="00000000" w:rsidR="00000000" w:rsidRPr="00000000">
        <w:rPr>
          <w:rtl w:val="0"/>
        </w:rPr>
        <w:t xml:space="preserve">или в производных классах</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46">
      <w:pPr>
        <w:numPr>
          <w:ilvl w:val="0"/>
          <w:numId w:val="2"/>
        </w:numPr>
        <w:spacing w:after="200" w:lineRule="auto"/>
        <w:ind w:left="720" w:hanging="360"/>
        <w:contextualSpacing w:val="0"/>
        <w:jc w:val="both"/>
        <w:rPr>
          <w:u w:val="none"/>
        </w:rPr>
      </w:pPr>
      <w:r w:rsidDel="00000000" w:rsidR="00000000" w:rsidRPr="00000000">
        <w:rPr>
          <w:b w:val="1"/>
          <w:rtl w:val="0"/>
        </w:rPr>
        <w:t xml:space="preserve">internal</w:t>
      </w:r>
      <w:r w:rsidDel="00000000" w:rsidR="00000000" w:rsidRPr="00000000">
        <w:rPr>
          <w:rtl w:val="0"/>
        </w:rPr>
        <w:t xml:space="preserve"> – класс и члены класса с подобным модификатором доступны из любого места кода в той же сборке. Но он недоступен для других программ и сборок (как модификатор </w:t>
      </w:r>
      <w:r w:rsidDel="00000000" w:rsidR="00000000" w:rsidRPr="00000000">
        <w:rPr>
          <w:b w:val="1"/>
          <w:rtl w:val="0"/>
        </w:rPr>
        <w:t xml:space="preserve">public</w:t>
      </w:r>
      <w:r w:rsidDel="00000000" w:rsidR="00000000" w:rsidRPr="00000000">
        <w:rPr>
          <w:rtl w:val="0"/>
        </w:rPr>
        <w:t xml:space="preserve">);</w:t>
      </w:r>
    </w:p>
    <w:p w:rsidR="00000000" w:rsidDel="00000000" w:rsidP="00000000" w:rsidRDefault="00000000" w:rsidRPr="00000000" w14:paraId="00000047">
      <w:pPr>
        <w:numPr>
          <w:ilvl w:val="0"/>
          <w:numId w:val="2"/>
        </w:numPr>
        <w:spacing w:after="200" w:lineRule="auto"/>
        <w:ind w:left="720" w:hanging="360"/>
        <w:contextualSpacing w:val="0"/>
        <w:jc w:val="both"/>
        <w:rPr>
          <w:u w:val="none"/>
        </w:rPr>
      </w:pPr>
      <w:r w:rsidDel="00000000" w:rsidR="00000000" w:rsidRPr="00000000">
        <w:rPr>
          <w:b w:val="1"/>
          <w:rtl w:val="0"/>
        </w:rPr>
        <w:t xml:space="preserve">protected internal</w:t>
      </w:r>
      <w:r w:rsidDel="00000000" w:rsidR="00000000" w:rsidRPr="00000000">
        <w:rPr>
          <w:rtl w:val="0"/>
        </w:rPr>
        <w:t xml:space="preserve"> – совмещает функционал двух модификаторов. Классы и члены класса с таким модификатором доступны из текущей сборки и из производных классов.</w:t>
      </w:r>
    </w:p>
    <w:p w:rsidR="00000000" w:rsidDel="00000000" w:rsidP="00000000" w:rsidRDefault="00000000" w:rsidRPr="00000000" w14:paraId="00000048">
      <w:pPr>
        <w:contextualSpacing w:val="0"/>
        <w:rPr/>
      </w:pPr>
      <w:r w:rsidDel="00000000" w:rsidR="00000000" w:rsidRPr="00000000">
        <w:rPr>
          <w:rtl w:val="0"/>
        </w:rPr>
        <w:t xml:space="preserve">Если мы явно не указываем модификатор доступа, он выставляется автоматически. Для класса это </w:t>
      </w:r>
      <w:r w:rsidDel="00000000" w:rsidR="00000000" w:rsidRPr="00000000">
        <w:rPr>
          <w:b w:val="1"/>
          <w:rtl w:val="0"/>
        </w:rPr>
        <w:t xml:space="preserve">internal</w:t>
      </w:r>
      <w:r w:rsidDel="00000000" w:rsidR="00000000" w:rsidRPr="00000000">
        <w:rPr>
          <w:rtl w:val="0"/>
        </w:rPr>
        <w:t xml:space="preserve">, поля класса и функции – </w:t>
      </w:r>
      <w:r w:rsidDel="00000000" w:rsidR="00000000" w:rsidRPr="00000000">
        <w:rPr>
          <w:b w:val="1"/>
          <w:rtl w:val="0"/>
        </w:rPr>
        <w:t xml:space="preserve">private</w:t>
      </w:r>
      <w:r w:rsidDel="00000000" w:rsidR="00000000" w:rsidRPr="00000000">
        <w:rPr>
          <w:rtl w:val="0"/>
        </w:rPr>
        <w:t xml:space="preserve">.</w:t>
      </w:r>
    </w:p>
    <w:p w:rsidR="00000000" w:rsidDel="00000000" w:rsidP="00000000" w:rsidRDefault="00000000" w:rsidRPr="00000000" w14:paraId="00000049">
      <w:pPr>
        <w:pStyle w:val="Heading3"/>
        <w:keepNext w:val="0"/>
        <w:keepLines w:val="0"/>
        <w:spacing w:after="80" w:before="280" w:lineRule="auto"/>
        <w:contextualSpacing w:val="0"/>
        <w:jc w:val="both"/>
        <w:rPr>
          <w:sz w:val="26"/>
          <w:szCs w:val="26"/>
        </w:rPr>
      </w:pPr>
      <w:bookmarkStart w:colFirst="0" w:colLast="0" w:name="_3rdcrjn" w:id="10"/>
      <w:bookmarkEnd w:id="10"/>
      <w:commentRangeStart w:id="2"/>
      <w:r w:rsidDel="00000000" w:rsidR="00000000" w:rsidRPr="00000000">
        <w:rPr>
          <w:sz w:val="26"/>
          <w:szCs w:val="26"/>
          <w:rtl w:val="0"/>
        </w:rPr>
        <w:t xml:space="preserve">Статический конструктор</w:t>
      </w:r>
    </w:p>
    <w:p w:rsidR="00000000" w:rsidDel="00000000" w:rsidP="00000000" w:rsidRDefault="00000000" w:rsidRPr="00000000" w14:paraId="0000004A">
      <w:pPr>
        <w:contextualSpacing w:val="0"/>
        <w:jc w:val="both"/>
        <w:rPr/>
      </w:pPr>
      <w:r w:rsidDel="00000000" w:rsidR="00000000" w:rsidRPr="00000000">
        <w:rPr>
          <w:rtl w:val="0"/>
        </w:rPr>
        <w:t xml:space="preserve">Кроме обычных конструкторов у класса также могут быть статические конструкторы. Они выполняются при самом первом создании объекта данного класса или первом обращении к его статическим членам (если таковые имеются).</w:t>
      </w:r>
    </w:p>
    <w:tbl>
      <w:tblPr>
        <w:tblStyle w:val="Table4"/>
        <w:tblW w:w="889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895"/>
        <w:tblGridChange w:id="0">
          <w:tblGrid>
            <w:gridCol w:w="8895"/>
          </w:tblGrid>
        </w:tblGridChange>
      </w:tblGrid>
      <w:tr>
        <w:trPr>
          <w:trHeight w:val="1340" w:hRule="atLeast"/>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internal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Helper</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Helper</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C">
      <w:pPr>
        <w:pStyle w:val="Heading2"/>
        <w:spacing w:after="0" w:lineRule="auto"/>
        <w:contextualSpacing w:val="0"/>
        <w:jc w:val="both"/>
        <w:rPr/>
      </w:pPr>
      <w:bookmarkStart w:colFirst="0" w:colLast="0" w:name="_26in1rg" w:id="11"/>
      <w:bookmarkEnd w:id="11"/>
      <w:r w:rsidDel="00000000" w:rsidR="00000000" w:rsidRPr="00000000">
        <w:rPr>
          <w:rtl w:val="0"/>
        </w:rPr>
        <w:t xml:space="preserve">Конструкторы</w:t>
      </w:r>
    </w:p>
    <w:p w:rsidR="00000000" w:rsidDel="00000000" w:rsidP="00000000" w:rsidRDefault="00000000" w:rsidRPr="00000000" w14:paraId="0000004D">
      <w:pPr>
        <w:contextualSpacing w:val="0"/>
        <w:jc w:val="both"/>
        <w:rPr/>
      </w:pPr>
      <w:r w:rsidDel="00000000" w:rsidR="00000000" w:rsidRPr="00000000">
        <w:rPr>
          <w:rtl w:val="0"/>
        </w:rPr>
        <w:t xml:space="preserve">Конструктор – это специальный метод, который вызывается при создании экземпляра объекта. В </w:t>
      </w:r>
      <w:r w:rsidDel="00000000" w:rsidR="00000000" w:rsidRPr="00000000">
        <w:rPr>
          <w:b w:val="1"/>
          <w:rtl w:val="0"/>
        </w:rPr>
        <w:t xml:space="preserve">.Net Framework</w:t>
      </w:r>
      <w:r w:rsidDel="00000000" w:rsidR="00000000" w:rsidRPr="00000000">
        <w:rPr>
          <w:rtl w:val="0"/>
        </w:rPr>
        <w:t xml:space="preserve">, если в созданном вами классе нет описанного вами конструктора, создается конструктор без параметров, который заполняет поля объекта данными по умолчанию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false</w:t>
      </w:r>
      <w:r w:rsidDel="00000000" w:rsidR="00000000" w:rsidRPr="00000000">
        <w:rPr>
          <w:rtl w:val="0"/>
        </w:rPr>
        <w:t xml:space="preserve">, </w:t>
      </w:r>
      <w:r w:rsidDel="00000000" w:rsidR="00000000" w:rsidRPr="00000000">
        <w:rPr>
          <w:b w:val="1"/>
          <w:rtl w:val="0"/>
        </w:rPr>
        <w:t xml:space="preserve">null</w:t>
      </w:r>
      <w:r w:rsidDel="00000000" w:rsidR="00000000" w:rsidRPr="00000000">
        <w:rPr>
          <w:rtl w:val="0"/>
        </w:rPr>
        <w:t xml:space="preserve">). Чтобы при создании объект был заполнен данными, добавляем конструктор с параметрами.</w:t>
      </w:r>
      <w:commentRangeEnd w:id="2"/>
      <w:r w:rsidDel="00000000" w:rsidR="00000000" w:rsidRPr="00000000">
        <w:commentReference w:id="2"/>
      </w:r>
      <w:r w:rsidDel="00000000" w:rsidR="00000000" w:rsidRPr="00000000">
        <w:br w:type="page"/>
      </w: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Class_Vector0010</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Теперь поля приватные</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_x;</w:t>
              <w:br w:type="textWrapping"/>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_y;</w:t>
              <w:br w:type="textWrapping"/>
              <w:t xml:space="preserve">        </w:t>
            </w:r>
            <w:r w:rsidDel="00000000" w:rsidR="00000000" w:rsidRPr="00000000">
              <w:rPr>
                <w:rFonts w:ascii="Courier New" w:cs="Courier New" w:eastAsia="Courier New" w:hAnsi="Courier New"/>
                <w:i w:val="1"/>
                <w:color w:val="a0a1a7"/>
                <w:sz w:val="20"/>
                <w:szCs w:val="20"/>
                <w:rtl w:val="0"/>
              </w:rPr>
              <w:t xml:space="preserve">// Переопределим конструктор по умолчанию        </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_x = _y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Конструктор, который будет заполнять поля объекта</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w:t>
              <w:br w:type="textWrapping"/>
              <w:t xml:space="preserve">        {</w:t>
              <w:br w:type="textWrapping"/>
              <w:t xml:space="preserve">            _x = x;</w:t>
              <w:br w:type="textWrapping"/>
              <w:t xml:space="preserve">            _y = y;</w:t>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 xml:space="preserve">        {</w:t>
              <w:br w:type="textWrapping"/>
              <w:t xml:space="preserve">            Vector v1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w:t>
              <w:br w:type="textWrapping"/>
              <w:t xml:space="preserve">            Vector v2;</w:t>
              <w:br w:type="textWrapping"/>
              <w:t xml:space="preserve">            v2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0">
      <w:pPr>
        <w:pStyle w:val="Heading2"/>
        <w:contextualSpacing w:val="0"/>
        <w:jc w:val="both"/>
        <w:rPr/>
      </w:pPr>
      <w:bookmarkStart w:colFirst="0" w:colLast="0" w:name="_yk6dx4xtsu8m" w:id="12"/>
      <w:bookmarkEnd w:id="12"/>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contextualSpacing w:val="0"/>
        <w:jc w:val="both"/>
        <w:rPr/>
      </w:pPr>
      <w:bookmarkStart w:colFirst="0" w:colLast="0" w:name="_lnxbz9" w:id="13"/>
      <w:bookmarkEnd w:id="13"/>
      <w:r w:rsidDel="00000000" w:rsidR="00000000" w:rsidRPr="00000000">
        <w:rPr>
          <w:rtl w:val="0"/>
        </w:rPr>
        <w:t xml:space="preserve">Методы</w:t>
      </w:r>
    </w:p>
    <w:p w:rsidR="00000000" w:rsidDel="00000000" w:rsidP="00000000" w:rsidRDefault="00000000" w:rsidRPr="00000000" w14:paraId="00000052">
      <w:pPr>
        <w:contextualSpacing w:val="0"/>
        <w:jc w:val="both"/>
        <w:rPr/>
      </w:pPr>
      <w:r w:rsidDel="00000000" w:rsidR="00000000" w:rsidRPr="00000000">
        <w:rPr>
          <w:rtl w:val="0"/>
        </w:rPr>
        <w:t xml:space="preserve">Для доступа к закрытым данным можно использовать открытые методы:</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Class_Vector0010</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br w:type="textWrapping"/>
              <w:tab/>
              <w:t xml:space="preserve">{</w:t>
              <w:br w:type="textWrapping"/>
            </w:r>
            <w:r w:rsidDel="00000000" w:rsidR="00000000" w:rsidRPr="00000000">
              <w:rPr>
                <w:rFonts w:ascii="Courier New" w:cs="Courier New" w:eastAsia="Courier New" w:hAnsi="Courier New"/>
                <w:i w:val="1"/>
                <w:color w:val="a0a1a7"/>
                <w:sz w:val="20"/>
                <w:szCs w:val="20"/>
                <w:rtl w:val="0"/>
              </w:rPr>
              <w:t xml:space="preserve">// Теперь поля приватные</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_x;</w:t>
              <w:br w:type="textWrapping"/>
              <w:tab/>
              <w:tab/>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_y;</w:t>
              <w:br w:type="textWrapping"/>
            </w:r>
            <w:r w:rsidDel="00000000" w:rsidR="00000000" w:rsidRPr="00000000">
              <w:rPr>
                <w:rFonts w:ascii="Courier New" w:cs="Courier New" w:eastAsia="Courier New" w:hAnsi="Courier New"/>
                <w:i w:val="1"/>
                <w:color w:val="a0a1a7"/>
                <w:sz w:val="20"/>
                <w:szCs w:val="20"/>
                <w:rtl w:val="0"/>
              </w:rPr>
              <w:t xml:space="preserve">// Переопределим конструктор по умолчанию        </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br w:type="textWrapping"/>
              <w:tab/>
              <w:tab/>
              <w:t xml:space="preserve">{</w:t>
              <w:br w:type="textWrapping"/>
              <w:tab/>
              <w:tab/>
              <w:tab/>
              <w:t xml:space="preserve">_x = _y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w:t>
              <w:br w:type="textWrapping"/>
              <w:tab/>
              <w:tab/>
              <w:t xml:space="preserve">}</w:t>
              <w:br w:type="textWrapping"/>
            </w:r>
            <w:r w:rsidDel="00000000" w:rsidR="00000000" w:rsidRPr="00000000">
              <w:rPr>
                <w:rFonts w:ascii="Courier New" w:cs="Courier New" w:eastAsia="Courier New" w:hAnsi="Courier New"/>
                <w:i w:val="1"/>
                <w:color w:val="a0a1a7"/>
                <w:sz w:val="20"/>
                <w:szCs w:val="20"/>
                <w:rtl w:val="0"/>
              </w:rPr>
              <w:t xml:space="preserve">// Конструктор, который будет заполнять поля объекта</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w:t>
              <w:br w:type="textWrapping"/>
              <w:tab/>
              <w:tab/>
              <w:t xml:space="preserve">{</w:t>
              <w:br w:type="textWrapping"/>
              <w:tab/>
              <w:tab/>
              <w:tab/>
              <w:t xml:space="preserve">_x = x;</w:t>
              <w:br w:type="textWrapping"/>
              <w:tab/>
              <w:tab/>
              <w:tab/>
              <w:t xml:space="preserve">_y = y;</w:t>
              <w:br w:type="textWrapping"/>
              <w:tab/>
              <w:tab/>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a0a1a7"/>
                <w:rtl w:val="0"/>
              </w:rPr>
              <w:t xml:space="preserve">// С версии C# 6.0 появилась новая функциональность - встроенные методы, или Expression-Bodied Methods. Они позволяют применять </w:t>
            </w:r>
            <w:commentRangeStart w:id="3"/>
            <w:r w:rsidDel="00000000" w:rsidR="00000000" w:rsidRPr="00000000">
              <w:rPr>
                <w:rFonts w:ascii="Courier New" w:cs="Courier New" w:eastAsia="Courier New" w:hAnsi="Courier New"/>
                <w:i w:val="1"/>
                <w:color w:val="a0a1a7"/>
                <w:rtl w:val="0"/>
              </w:rPr>
              <w:t xml:space="preserve">лямбда-выражения</w:t>
            </w:r>
            <w:commentRangeEnd w:id="3"/>
            <w:r w:rsidDel="00000000" w:rsidR="00000000" w:rsidRPr="00000000">
              <w:commentReference w:id="3"/>
            </w:r>
            <w:r w:rsidDel="00000000" w:rsidR="00000000" w:rsidRPr="00000000">
              <w:rPr>
                <w:rFonts w:ascii="Courier New" w:cs="Courier New" w:eastAsia="Courier New" w:hAnsi="Courier New"/>
                <w:i w:val="1"/>
                <w:color w:val="a0a1a7"/>
                <w:rtl w:val="0"/>
              </w:rPr>
              <w:t xml:space="preserve"> для сокращенного написания методов в одну строку.</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GetX</w:t>
            </w:r>
            <w:r w:rsidDel="00000000" w:rsidR="00000000" w:rsidRPr="00000000">
              <w:rPr>
                <w:rFonts w:ascii="Courier New" w:cs="Courier New" w:eastAsia="Courier New" w:hAnsi="Courier New"/>
                <w:color w:val="383a42"/>
                <w:sz w:val="20"/>
                <w:szCs w:val="20"/>
                <w:rtl w:val="0"/>
              </w:rPr>
              <w:t xml:space="preserve">() =&gt; _x;</w:t>
              <w:br w:type="textWrapping"/>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SetX</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value</w:t>
            </w:r>
            <w:r w:rsidDel="00000000" w:rsidR="00000000" w:rsidRPr="00000000">
              <w:rPr>
                <w:rFonts w:ascii="Courier New" w:cs="Courier New" w:eastAsia="Courier New" w:hAnsi="Courier New"/>
                <w:color w:val="383a42"/>
                <w:sz w:val="20"/>
                <w:szCs w:val="20"/>
                <w:rtl w:val="0"/>
              </w:rPr>
              <w:t xml:space="preserve">) =&gt; _x = </w:t>
            </w:r>
            <w:r w:rsidDel="00000000" w:rsidR="00000000" w:rsidRPr="00000000">
              <w:rPr>
                <w:rFonts w:ascii="Courier New" w:cs="Courier New" w:eastAsia="Courier New" w:hAnsi="Courier New"/>
                <w:color w:val="a626a4"/>
                <w:sz w:val="20"/>
                <w:szCs w:val="20"/>
                <w:rtl w:val="0"/>
              </w:rPr>
              <w:t xml:space="preserve">value</w:t>
            </w:r>
            <w:r w:rsidDel="00000000" w:rsidR="00000000" w:rsidRPr="00000000">
              <w:rPr>
                <w:rFonts w:ascii="Courier New" w:cs="Courier New" w:eastAsia="Courier New" w:hAnsi="Courier New"/>
                <w:color w:val="383a42"/>
                <w:sz w:val="20"/>
                <w:szCs w:val="20"/>
                <w:rtl w:val="0"/>
              </w:rPr>
              <w:t xml:space="preserve">;</w:t>
              <w:br w:type="textWrapping"/>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GetY</w:t>
            </w:r>
            <w:r w:rsidDel="00000000" w:rsidR="00000000" w:rsidRPr="00000000">
              <w:rPr>
                <w:rFonts w:ascii="Courier New" w:cs="Courier New" w:eastAsia="Courier New" w:hAnsi="Courier New"/>
                <w:color w:val="383a42"/>
                <w:sz w:val="20"/>
                <w:szCs w:val="20"/>
                <w:rtl w:val="0"/>
              </w:rPr>
              <w:t xml:space="preserve">() =&gt; _y;</w:t>
              <w:br w:type="textWrapping"/>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SetY</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value</w:t>
            </w:r>
            <w:r w:rsidDel="00000000" w:rsidR="00000000" w:rsidRPr="00000000">
              <w:rPr>
                <w:rFonts w:ascii="Courier New" w:cs="Courier New" w:eastAsia="Courier New" w:hAnsi="Courier New"/>
                <w:color w:val="383a42"/>
                <w:sz w:val="20"/>
                <w:szCs w:val="20"/>
                <w:rtl w:val="0"/>
              </w:rPr>
              <w:t xml:space="preserve">) =&gt; _y = </w:t>
            </w:r>
            <w:r w:rsidDel="00000000" w:rsidR="00000000" w:rsidRPr="00000000">
              <w:rPr>
                <w:rFonts w:ascii="Courier New" w:cs="Courier New" w:eastAsia="Courier New" w:hAnsi="Courier New"/>
                <w:color w:val="a626a4"/>
                <w:sz w:val="20"/>
                <w:szCs w:val="20"/>
                <w:rtl w:val="0"/>
              </w:rPr>
              <w:t xml:space="preserve">value</w:t>
            </w:r>
            <w:r w:rsidDel="00000000" w:rsidR="00000000" w:rsidRPr="00000000">
              <w:rPr>
                <w:rFonts w:ascii="Courier New" w:cs="Courier New" w:eastAsia="Courier New" w:hAnsi="Courier New"/>
                <w:color w:val="383a42"/>
                <w:sz w:val="20"/>
                <w:szCs w:val="20"/>
                <w:rtl w:val="0"/>
              </w:rPr>
              <w:t xml:space="preserve">;</w:t>
              <w:br w:type="textWrapping"/>
              <w:br w:type="textWrapping"/>
              <w:tab/>
              <w:tab/>
            </w:r>
            <w:r w:rsidDel="00000000" w:rsidR="00000000" w:rsidRPr="00000000">
              <w:rPr>
                <w:rFonts w:ascii="Courier New" w:cs="Courier New" w:eastAsia="Courier New" w:hAnsi="Courier New"/>
                <w:i w:val="1"/>
                <w:color w:val="a0a1a7"/>
                <w:sz w:val="20"/>
                <w:szCs w:val="20"/>
                <w:rtl w:val="0"/>
              </w:rPr>
              <w:t xml:space="preserve">// Метод для получения данных в строковой форме</w:t>
            </w:r>
            <w:r w:rsidDel="00000000" w:rsidR="00000000" w:rsidRPr="00000000">
              <w:rPr>
                <w:rFonts w:ascii="Courier New" w:cs="Courier New" w:eastAsia="Courier New" w:hAnsi="Courier New"/>
                <w:color w:val="383a42"/>
                <w:sz w:val="20"/>
                <w:szCs w:val="20"/>
                <w:rtl w:val="0"/>
              </w:rPr>
              <w:br w:type="textWrapping"/>
              <w:tab/>
              <w:tab/>
            </w:r>
            <w:commentRangeStart w:id="4"/>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ToString</w:t>
            </w:r>
            <w:r w:rsidDel="00000000" w:rsidR="00000000" w:rsidRPr="00000000">
              <w:rPr>
                <w:rFonts w:ascii="Courier New" w:cs="Courier New" w:eastAsia="Courier New" w:hAnsi="Courier New"/>
                <w:color w:val="383a42"/>
                <w:sz w:val="20"/>
                <w:szCs w:val="20"/>
                <w:rtl w:val="0"/>
              </w:rPr>
              <w:t xml:space="preserve">() =&gt; </w:t>
            </w:r>
            <w:r w:rsidDel="00000000" w:rsidR="00000000" w:rsidRPr="00000000">
              <w:rPr>
                <w:rFonts w:ascii="Courier New" w:cs="Courier New" w:eastAsia="Courier New" w:hAnsi="Courier New"/>
                <w:color w:val="50a14f"/>
                <w:sz w:val="20"/>
                <w:szCs w:val="20"/>
                <w:rtl w:val="0"/>
              </w:rPr>
              <w:t xml:space="preserve">$"X=</w:t>
            </w:r>
            <w:r w:rsidDel="00000000" w:rsidR="00000000" w:rsidRPr="00000000">
              <w:rPr>
                <w:rFonts w:ascii="Courier New" w:cs="Courier New" w:eastAsia="Courier New" w:hAnsi="Courier New"/>
                <w:color w:val="e45649"/>
                <w:sz w:val="20"/>
                <w:szCs w:val="20"/>
                <w:rtl w:val="0"/>
              </w:rPr>
              <w:t xml:space="preserve">{_x}</w:t>
            </w:r>
            <w:r w:rsidDel="00000000" w:rsidR="00000000" w:rsidRPr="00000000">
              <w:rPr>
                <w:rFonts w:ascii="Courier New" w:cs="Courier New" w:eastAsia="Courier New" w:hAnsi="Courier New"/>
                <w:color w:val="50a14f"/>
                <w:sz w:val="20"/>
                <w:szCs w:val="20"/>
                <w:rtl w:val="0"/>
              </w:rPr>
              <w:t xml:space="preserve"> Y=</w:t>
            </w:r>
            <w:r w:rsidDel="00000000" w:rsidR="00000000" w:rsidRPr="00000000">
              <w:rPr>
                <w:rFonts w:ascii="Courier New" w:cs="Courier New" w:eastAsia="Courier New" w:hAnsi="Courier New"/>
                <w:color w:val="e45649"/>
                <w:sz w:val="20"/>
                <w:szCs w:val="20"/>
                <w:rtl w:val="0"/>
              </w:rPr>
              <w:t xml:space="preserve">{_y}</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r>
            <w:commentRangeEnd w:id="4"/>
            <w:r w:rsidDel="00000000" w:rsidR="00000000" w:rsidRPr="00000000">
              <w:commentReference w:id="4"/>
            </w:r>
            <w:r w:rsidDel="00000000" w:rsidR="00000000" w:rsidRPr="00000000">
              <w:rPr>
                <w:rFonts w:ascii="Courier New" w:cs="Courier New" w:eastAsia="Courier New" w:hAnsi="Courier New"/>
                <w:color w:val="383a42"/>
                <w:sz w:val="20"/>
                <w:szCs w:val="20"/>
                <w:rtl w:val="0"/>
              </w:rPr>
              <w:br w:type="textWrapping"/>
              <w:tab/>
              <w:t xml:space="preserve">}</w:t>
              <w:br w:type="textWrapping"/>
              <w:tab/>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ab/>
              <w:t xml:space="preserve">{</w:t>
              <w:br w:type="textWrapping"/>
              <w:tab/>
              <w:tab/>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ab/>
              <w:tab/>
              <w:t xml:space="preserve">{</w:t>
              <w:br w:type="textWrapping"/>
              <w:tab/>
              <w:tab/>
              <w:tab/>
              <w:t xml:space="preserve">Vector v1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w:t>
              <w:br w:type="textWrapping"/>
              <w:tab/>
              <w:tab/>
              <w:tab/>
              <w:t xml:space="preserve">Vector v2;</w:t>
              <w:br w:type="textWrapping"/>
              <w:tab/>
              <w:tab/>
              <w:tab/>
              <w:t xml:space="preserve">v2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ab/>
              <w:tab/>
              <w:tab/>
              <w:t xml:space="preserve">v1.SetY(</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ab/>
              <w:tab/>
              <w:tab/>
              <w:t xml:space="preserve">v2.SetX(</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ab/>
              <w:tab/>
              <w:tab/>
              <w:t xml:space="preserve">Console.WriteLine(</w:t>
            </w:r>
            <w:r w:rsidDel="00000000" w:rsidR="00000000" w:rsidRPr="00000000">
              <w:rPr>
                <w:rFonts w:ascii="Courier New" w:cs="Courier New" w:eastAsia="Courier New" w:hAnsi="Courier New"/>
                <w:color w:val="50a14f"/>
                <w:sz w:val="20"/>
                <w:szCs w:val="20"/>
                <w:rtl w:val="0"/>
              </w:rPr>
              <w:t xml:space="preserve">$"v1:</w:t>
            </w:r>
            <w:r w:rsidDel="00000000" w:rsidR="00000000" w:rsidRPr="00000000">
              <w:rPr>
                <w:rFonts w:ascii="Courier New" w:cs="Courier New" w:eastAsia="Courier New" w:hAnsi="Courier New"/>
                <w:color w:val="e45649"/>
                <w:sz w:val="20"/>
                <w:szCs w:val="20"/>
                <w:rtl w:val="0"/>
              </w:rPr>
              <w:t xml:space="preserve">{v1.ToString()}</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br w:type="textWrapping"/>
              <w:tab/>
              <w:tab/>
              <w:tab/>
              <w:t xml:space="preserve">Console.WriteLine(</w:t>
            </w:r>
            <w:r w:rsidDel="00000000" w:rsidR="00000000" w:rsidRPr="00000000">
              <w:rPr>
                <w:rFonts w:ascii="Courier New" w:cs="Courier New" w:eastAsia="Courier New" w:hAnsi="Courier New"/>
                <w:color w:val="50a14f"/>
                <w:sz w:val="20"/>
                <w:szCs w:val="20"/>
                <w:rtl w:val="0"/>
              </w:rPr>
              <w:t xml:space="preserve">$"v2:</w:t>
            </w:r>
            <w:r w:rsidDel="00000000" w:rsidR="00000000" w:rsidRPr="00000000">
              <w:rPr>
                <w:rFonts w:ascii="Courier New" w:cs="Courier New" w:eastAsia="Courier New" w:hAnsi="Courier New"/>
                <w:color w:val="e45649"/>
                <w:sz w:val="20"/>
                <w:szCs w:val="20"/>
                <w:rtl w:val="0"/>
              </w:rPr>
              <w:t xml:space="preserve">{v2.ToString()}</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contextualSpacing w:val="0"/>
        <w:jc w:val="both"/>
        <w:rPr/>
      </w:pPr>
      <w:r w:rsidDel="00000000" w:rsidR="00000000" w:rsidRPr="00000000">
        <w:rPr>
          <w:rtl w:val="0"/>
        </w:rPr>
        <w:t xml:space="preserve">Хотя методы вполне подходят для доступа к закрытым полям, существует альтернативный способ доступа через свойства.</w:t>
      </w:r>
    </w:p>
    <w:p w:rsidR="00000000" w:rsidDel="00000000" w:rsidP="00000000" w:rsidRDefault="00000000" w:rsidRPr="00000000" w14:paraId="00000057">
      <w:pPr>
        <w:pStyle w:val="Heading2"/>
        <w:contextualSpacing w:val="0"/>
        <w:jc w:val="both"/>
        <w:rPr/>
      </w:pPr>
      <w:bookmarkStart w:colFirst="0" w:colLast="0" w:name="_35nkun2" w:id="14"/>
      <w:bookmarkEnd w:id="14"/>
      <w:r w:rsidDel="00000000" w:rsidR="00000000" w:rsidRPr="00000000">
        <w:rPr>
          <w:rtl w:val="0"/>
        </w:rPr>
        <w:t xml:space="preserve">Свойства</w:t>
      </w:r>
    </w:p>
    <w:p w:rsidR="00000000" w:rsidDel="00000000" w:rsidP="00000000" w:rsidRDefault="00000000" w:rsidRPr="00000000" w14:paraId="00000058">
      <w:pPr>
        <w:contextualSpacing w:val="0"/>
        <w:jc w:val="both"/>
        <w:rPr/>
      </w:pPr>
      <w:r w:rsidDel="00000000" w:rsidR="00000000" w:rsidRPr="00000000">
        <w:rPr>
          <w:rtl w:val="0"/>
        </w:rPr>
        <w:t xml:space="preserve">С помощью свойств можно задавать значения закрытым полям объекта. Технология свойств объединяет в себе поле и метод. Вместо того, чтобы создавать несколько методов для записи или чтения данных из полей объекта, можно объединить эти действия в одном свойстве:</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Class_Vector0010</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Теперь поля приватные</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_x;</w:t>
              <w:br w:type="textWrapping"/>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_y;</w:t>
              <w:br w:type="textWrapping"/>
              <w:t xml:space="preserve">        </w:t>
            </w:r>
            <w:r w:rsidDel="00000000" w:rsidR="00000000" w:rsidRPr="00000000">
              <w:rPr>
                <w:rFonts w:ascii="Courier New" w:cs="Courier New" w:eastAsia="Courier New" w:hAnsi="Courier New"/>
                <w:i w:val="1"/>
                <w:color w:val="a0a1a7"/>
                <w:sz w:val="20"/>
                <w:szCs w:val="20"/>
                <w:rtl w:val="0"/>
              </w:rPr>
              <w:t xml:space="preserve">// Переопределим конструктор по умолчанию        </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_x = _y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Конструктор, который будет заполнять поля объекта</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w:t>
              <w:br w:type="textWrapping"/>
              <w:t xml:space="preserve">        {</w:t>
              <w:br w:type="textWrapping"/>
              <w:t xml:space="preserve">            _x = x;</w:t>
              <w:br w:type="textWrapping"/>
              <w:t xml:space="preserve">            _y = y;</w:t>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Свойство X для доступа к полю x</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=&gt; _x;</w:t>
              <w:br w:type="textWrapping"/>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=&gt; _x = </w:t>
            </w:r>
            <w:r w:rsidDel="00000000" w:rsidR="00000000" w:rsidRPr="00000000">
              <w:rPr>
                <w:rFonts w:ascii="Courier New" w:cs="Courier New" w:eastAsia="Courier New" w:hAnsi="Courier New"/>
                <w:color w:val="a626a4"/>
                <w:sz w:val="20"/>
                <w:szCs w:val="20"/>
                <w:rtl w:val="0"/>
              </w:rPr>
              <w:t xml:space="preserve">value</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Свойство Y для доступа к полю y</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=&gt; _y;</w:t>
              <w:br w:type="textWrapping"/>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=&gt; _y = </w:t>
            </w:r>
            <w:r w:rsidDel="00000000" w:rsidR="00000000" w:rsidRPr="00000000">
              <w:rPr>
                <w:rFonts w:ascii="Courier New" w:cs="Courier New" w:eastAsia="Courier New" w:hAnsi="Courier New"/>
                <w:color w:val="a626a4"/>
                <w:sz w:val="20"/>
                <w:szCs w:val="20"/>
                <w:rtl w:val="0"/>
              </w:rPr>
              <w:t xml:space="preserve">value</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 xml:space="preserve">        {</w:t>
              <w:br w:type="textWrapping"/>
              <w:t xml:space="preserve">            Vector v1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w:t>
              <w:br w:type="textWrapping"/>
              <w:t xml:space="preserve">            Vector v2;</w:t>
              <w:br w:type="textWrapping"/>
              <w:t xml:space="preserve">            v2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i w:val="1"/>
                <w:color w:val="a0a1a7"/>
                <w:sz w:val="20"/>
                <w:szCs w:val="20"/>
                <w:rtl w:val="0"/>
              </w:rPr>
              <w:t xml:space="preserve">// Доступ к полям стал более логичным при записи</w:t>
            </w:r>
            <w:r w:rsidDel="00000000" w:rsidR="00000000" w:rsidRPr="00000000">
              <w:rPr>
                <w:rFonts w:ascii="Courier New" w:cs="Courier New" w:eastAsia="Courier New" w:hAnsi="Courier New"/>
                <w:color w:val="383a42"/>
                <w:sz w:val="20"/>
                <w:szCs w:val="20"/>
                <w:rtl w:val="0"/>
              </w:rPr>
              <w:br w:type="textWrapping"/>
              <w:t xml:space="preserve">            v1.</w:t>
            </w:r>
            <w:commentRangeStart w:id="5"/>
            <w:r w:rsidDel="00000000" w:rsidR="00000000" w:rsidRPr="00000000">
              <w:rPr>
                <w:rFonts w:ascii="Courier New" w:cs="Courier New" w:eastAsia="Courier New" w:hAnsi="Courier New"/>
                <w:color w:val="383a42"/>
                <w:sz w:val="20"/>
                <w:szCs w:val="20"/>
                <w:rtl w:val="0"/>
              </w:rPr>
              <w:t xml:space="preserve">X</w:t>
            </w:r>
            <w:commentRangeEnd w:id="5"/>
            <w:r w:rsidDel="00000000" w:rsidR="00000000" w:rsidRPr="00000000">
              <w:commentReference w:id="5"/>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 xml:space="preserve">            v2.X =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 xml:space="preserve">            Console.WriteLine(</w:t>
            </w:r>
            <w:r w:rsidDel="00000000" w:rsidR="00000000" w:rsidRPr="00000000">
              <w:rPr>
                <w:rFonts w:ascii="Courier New" w:cs="Courier New" w:eastAsia="Courier New" w:hAnsi="Courier New"/>
                <w:color w:val="50a14f"/>
                <w:sz w:val="20"/>
                <w:szCs w:val="20"/>
                <w:rtl w:val="0"/>
              </w:rPr>
              <w:t xml:space="preserve">$"v1: X=</w:t>
            </w:r>
            <w:r w:rsidDel="00000000" w:rsidR="00000000" w:rsidRPr="00000000">
              <w:rPr>
                <w:rFonts w:ascii="Courier New" w:cs="Courier New" w:eastAsia="Courier New" w:hAnsi="Courier New"/>
                <w:color w:val="e45649"/>
                <w:sz w:val="20"/>
                <w:szCs w:val="20"/>
                <w:rtl w:val="0"/>
              </w:rPr>
              <w:t xml:space="preserve">{v1.X}</w:t>
            </w:r>
            <w:r w:rsidDel="00000000" w:rsidR="00000000" w:rsidRPr="00000000">
              <w:rPr>
                <w:rFonts w:ascii="Courier New" w:cs="Courier New" w:eastAsia="Courier New" w:hAnsi="Courier New"/>
                <w:color w:val="50a14f"/>
                <w:sz w:val="20"/>
                <w:szCs w:val="20"/>
                <w:rtl w:val="0"/>
              </w:rPr>
              <w:t xml:space="preserve"> Y=</w:t>
            </w:r>
            <w:r w:rsidDel="00000000" w:rsidR="00000000" w:rsidRPr="00000000">
              <w:rPr>
                <w:rFonts w:ascii="Courier New" w:cs="Courier New" w:eastAsia="Courier New" w:hAnsi="Courier New"/>
                <w:color w:val="e45649"/>
                <w:sz w:val="20"/>
                <w:szCs w:val="20"/>
                <w:rtl w:val="0"/>
              </w:rPr>
              <w:t xml:space="preserve">{v1.Y}</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i w:val="1"/>
                <w:color w:val="a0a1a7"/>
                <w:sz w:val="20"/>
                <w:szCs w:val="20"/>
                <w:rtl w:val="0"/>
              </w:rPr>
              <w:t xml:space="preserve">// и при чтении</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A">
      <w:pPr>
        <w:contextualSpacing w:val="0"/>
        <w:jc w:val="both"/>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rtl w:val="0"/>
        </w:rPr>
        <w:t xml:space="preserve">При описании свойств используются аксессоры доступа </w:t>
      </w:r>
      <w:r w:rsidDel="00000000" w:rsidR="00000000" w:rsidRPr="00000000">
        <w:rPr>
          <w:b w:val="1"/>
          <w:rtl w:val="0"/>
        </w:rPr>
        <w:t xml:space="preserve">get</w:t>
      </w:r>
      <w:r w:rsidDel="00000000" w:rsidR="00000000" w:rsidRPr="00000000">
        <w:rPr>
          <w:rtl w:val="0"/>
        </w:rPr>
        <w:t xml:space="preserve"> и </w:t>
      </w:r>
      <w:r w:rsidDel="00000000" w:rsidR="00000000" w:rsidRPr="00000000">
        <w:rPr>
          <w:b w:val="1"/>
          <w:rtl w:val="0"/>
        </w:rPr>
        <w:t xml:space="preserve">set</w:t>
      </w:r>
      <w:r w:rsidDel="00000000" w:rsidR="00000000" w:rsidRPr="00000000">
        <w:rPr>
          <w:rtl w:val="0"/>
        </w:rPr>
        <w:t xml:space="preserve">. С их помощью программист управляет возможностями читать или записывать данные. Можно применять модификаторы доступа не только ко всему свойству, но и к отдельным блокам – </w:t>
      </w:r>
      <w:r w:rsidDel="00000000" w:rsidR="00000000" w:rsidRPr="00000000">
        <w:rPr>
          <w:b w:val="1"/>
          <w:rtl w:val="0"/>
        </w:rPr>
        <w:t xml:space="preserve">get</w:t>
      </w:r>
      <w:r w:rsidDel="00000000" w:rsidR="00000000" w:rsidRPr="00000000">
        <w:rPr>
          <w:rtl w:val="0"/>
        </w:rPr>
        <w:t xml:space="preserve"> или </w:t>
      </w:r>
      <w:r w:rsidDel="00000000" w:rsidR="00000000" w:rsidRPr="00000000">
        <w:rPr>
          <w:b w:val="1"/>
          <w:rtl w:val="0"/>
        </w:rPr>
        <w:t xml:space="preserve">set</w:t>
      </w:r>
      <w:r w:rsidDel="00000000" w:rsidR="00000000" w:rsidRPr="00000000">
        <w:rPr>
          <w:rtl w:val="0"/>
        </w:rPr>
        <w:t xml:space="preserve">. Модификатор можно применить только к одному из блоков:</w:t>
      </w:r>
    </w:p>
    <w:tbl>
      <w:tblPr>
        <w:tblStyle w:val="Table8"/>
        <w:tblW w:w="958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85"/>
        <w:tblGridChange w:id="0">
          <w:tblGrid>
            <w:gridCol w:w="9585"/>
          </w:tblGrid>
        </w:tblGridChange>
      </w:tblGrid>
      <w:tr>
        <w:trPr>
          <w:trHeight w:val="1560" w:hRule="atLeast"/>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_x;</w:t>
              <w:br w:type="textWrapping"/>
              <w:br w:type="textWrapping"/>
            </w:r>
            <w:r w:rsidDel="00000000" w:rsidR="00000000" w:rsidRPr="00000000">
              <w:rPr>
                <w:rFonts w:ascii="Courier New" w:cs="Courier New" w:eastAsia="Courier New" w:hAnsi="Courier New"/>
                <w:i w:val="1"/>
                <w:color w:val="a0a1a7"/>
                <w:sz w:val="20"/>
                <w:szCs w:val="20"/>
                <w:rtl w:val="0"/>
              </w:rPr>
              <w:t xml:space="preserve">// До С# 7.0</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w:t>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_x; }</w:t>
              <w:br w:type="textWrapping"/>
              <w:t xml:space="preserve">    </w:t>
            </w:r>
            <w:r w:rsidDel="00000000" w:rsidR="00000000" w:rsidRPr="00000000">
              <w:rPr>
                <w:rFonts w:ascii="Courier New" w:cs="Courier New" w:eastAsia="Courier New" w:hAnsi="Courier New"/>
                <w:color w:val="a626a4"/>
                <w:sz w:val="20"/>
                <w:szCs w:val="20"/>
                <w:rtl w:val="0"/>
              </w:rPr>
              <w:t xml:space="preserve">protected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 _x = </w:t>
            </w:r>
            <w:r w:rsidDel="00000000" w:rsidR="00000000" w:rsidRPr="00000000">
              <w:rPr>
                <w:rFonts w:ascii="Courier New" w:cs="Courier New" w:eastAsia="Courier New" w:hAnsi="Courier New"/>
                <w:color w:val="a626a4"/>
                <w:sz w:val="20"/>
                <w:szCs w:val="20"/>
                <w:rtl w:val="0"/>
              </w:rPr>
              <w:t xml:space="preserve">value</w:t>
            </w:r>
            <w:r w:rsidDel="00000000" w:rsidR="00000000" w:rsidRPr="00000000">
              <w:rPr>
                <w:rFonts w:ascii="Courier New" w:cs="Courier New" w:eastAsia="Courier New" w:hAnsi="Courier New"/>
                <w:color w:val="383a42"/>
                <w:sz w:val="20"/>
                <w:szCs w:val="20"/>
                <w:rtl w:val="0"/>
              </w:rPr>
              <w:t xml:space="preserve">; }</w:t>
              <w:br w:type="textWrapping"/>
              <w:t xml:space="preserve">}</w:t>
              <w:br w:type="textWrapping"/>
              <w:br w:type="textWrapping"/>
            </w:r>
            <w:r w:rsidDel="00000000" w:rsidR="00000000" w:rsidRPr="00000000">
              <w:rPr>
                <w:rFonts w:ascii="Courier New" w:cs="Courier New" w:eastAsia="Courier New" w:hAnsi="Courier New"/>
                <w:i w:val="1"/>
                <w:color w:val="a0a1a7"/>
                <w:sz w:val="20"/>
                <w:szCs w:val="20"/>
                <w:rtl w:val="0"/>
              </w:rPr>
              <w:t xml:space="preserve">// В последующих версиях</w:t>
            </w:r>
            <w:r w:rsidDel="00000000" w:rsidR="00000000" w:rsidRPr="00000000">
              <w:rPr>
                <w:rFonts w:ascii="Courier New" w:cs="Courier New" w:eastAsia="Courier New" w:hAnsi="Courier New"/>
                <w:color w:val="383a42"/>
                <w:sz w:val="20"/>
                <w:szCs w:val="20"/>
                <w:rtl w:val="0"/>
              </w:rPr>
              <w:br w:type="textWrapping"/>
              <w:br w:type="textWrapping"/>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X_2</w:t>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=&gt; _x;</w:t>
              <w:br w:type="textWrapping"/>
              <w:t xml:space="preserve">    </w:t>
            </w:r>
            <w:r w:rsidDel="00000000" w:rsidR="00000000" w:rsidRPr="00000000">
              <w:rPr>
                <w:rFonts w:ascii="Courier New" w:cs="Courier New" w:eastAsia="Courier New" w:hAnsi="Courier New"/>
                <w:color w:val="a626a4"/>
                <w:sz w:val="20"/>
                <w:szCs w:val="20"/>
                <w:rtl w:val="0"/>
              </w:rPr>
              <w:t xml:space="preserve">protected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=&gt; _x = </w:t>
            </w:r>
            <w:r w:rsidDel="00000000" w:rsidR="00000000" w:rsidRPr="00000000">
              <w:rPr>
                <w:rFonts w:ascii="Courier New" w:cs="Courier New" w:eastAsia="Courier New" w:hAnsi="Courier New"/>
                <w:color w:val="a626a4"/>
                <w:sz w:val="20"/>
                <w:szCs w:val="20"/>
                <w:rtl w:val="0"/>
              </w:rPr>
              <w:t xml:space="preserve">value</w:t>
            </w:r>
            <w:r w:rsidDel="00000000" w:rsidR="00000000" w:rsidRPr="00000000">
              <w:rPr>
                <w:rFonts w:ascii="Courier New" w:cs="Courier New" w:eastAsia="Courier New" w:hAnsi="Courier New"/>
                <w:color w:val="383a42"/>
                <w:sz w:val="20"/>
                <w:szCs w:val="2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D">
      <w:pPr>
        <w:pStyle w:val="Heading3"/>
        <w:contextualSpacing w:val="0"/>
        <w:jc w:val="both"/>
        <w:rPr/>
      </w:pPr>
      <w:bookmarkStart w:colFirst="0" w:colLast="0" w:name="_44sinio" w:id="15"/>
      <w:bookmarkEnd w:id="15"/>
      <w:r w:rsidDel="00000000" w:rsidR="00000000" w:rsidRPr="00000000">
        <w:rPr>
          <w:rtl w:val="0"/>
        </w:rPr>
        <w:t xml:space="preserve">Автоматические свойства</w:t>
      </w:r>
    </w:p>
    <w:p w:rsidR="00000000" w:rsidDel="00000000" w:rsidP="00000000" w:rsidRDefault="00000000" w:rsidRPr="00000000" w14:paraId="0000005E">
      <w:pPr>
        <w:contextualSpacing w:val="0"/>
        <w:jc w:val="both"/>
        <w:rPr/>
      </w:pPr>
      <w:r w:rsidDel="00000000" w:rsidR="00000000" w:rsidRPr="00000000">
        <w:rPr>
          <w:rtl w:val="0"/>
        </w:rPr>
        <w:t xml:space="preserve">С версии C# 3.0 появилась возможность реализовать очень простые свойства, не прибегая к явному определению переменной, которой они управляют. Вместо этого базовую переменную для свойства автоматически предоставляет компилятор. Такое свойство называется автоматически реализуемым и принимает следующую общую форму:</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rtl w:val="0"/>
              </w:rPr>
              <w:t xml:space="preserve">тип имя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tl w:val="0"/>
              </w:rPr>
            </w:r>
          </w:p>
        </w:tc>
      </w:tr>
    </w:tbl>
    <w:p w:rsidR="00000000" w:rsidDel="00000000" w:rsidP="00000000" w:rsidRDefault="00000000" w:rsidRPr="00000000" w14:paraId="00000060">
      <w:pPr>
        <w:spacing w:after="0" w:lineRule="auto"/>
        <w:contextualSpacing w:val="0"/>
        <w:jc w:val="both"/>
        <w:rPr/>
      </w:pPr>
      <w:r w:rsidDel="00000000" w:rsidR="00000000" w:rsidRPr="00000000">
        <w:rPr>
          <w:rtl w:val="0"/>
        </w:rPr>
        <w:t xml:space="preserve">Здесь тип обозначает конкретный тип свойства, а имя – присваиваемое свойству имя. Обратите внимание на то, что после обозначений аксессоров </w:t>
      </w:r>
      <w:r w:rsidDel="00000000" w:rsidR="00000000" w:rsidRPr="00000000">
        <w:rPr>
          <w:b w:val="1"/>
          <w:rtl w:val="0"/>
        </w:rPr>
        <w:t xml:space="preserve">get</w:t>
      </w:r>
      <w:r w:rsidDel="00000000" w:rsidR="00000000" w:rsidRPr="00000000">
        <w:rPr>
          <w:rtl w:val="0"/>
        </w:rPr>
        <w:t xml:space="preserve"> и </w:t>
      </w:r>
      <w:r w:rsidDel="00000000" w:rsidR="00000000" w:rsidRPr="00000000">
        <w:rPr>
          <w:b w:val="1"/>
          <w:rtl w:val="0"/>
        </w:rPr>
        <w:t xml:space="preserve">set</w:t>
      </w:r>
      <w:r w:rsidDel="00000000" w:rsidR="00000000" w:rsidRPr="00000000">
        <w:rPr>
          <w:rtl w:val="0"/>
        </w:rPr>
        <w:t xml:space="preserve"> сразу же следует точка с запятой, а тело у них отсутствует. Такой синтаксис предписывает компилятору автоматически создать для хранения значения переменную, иногда еще называемую поддерживающим полем. Такая переменная недоступна непосредственно и не имеет имени, но может быть доступна через свойство.</w:t>
      </w:r>
    </w:p>
    <w:p w:rsidR="00000000" w:rsidDel="00000000" w:rsidP="00000000" w:rsidRDefault="00000000" w:rsidRPr="00000000" w14:paraId="00000061">
      <w:pPr>
        <w:contextualSpacing w:val="0"/>
        <w:jc w:val="both"/>
        <w:rPr/>
      </w:pPr>
      <w:r w:rsidDel="00000000" w:rsidR="00000000" w:rsidRPr="00000000">
        <w:rPr>
          <w:rtl w:val="0"/>
        </w:rPr>
        <w:t xml:space="preserve">Пример описания автоматического свойства:</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Name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w:t>
              <w:br w:type="textWrapping"/>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CustomerID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tl w:val="0"/>
              </w:rPr>
            </w:r>
          </w:p>
        </w:tc>
      </w:tr>
    </w:tbl>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contextualSpacing w:val="0"/>
        <w:jc w:val="both"/>
        <w:rPr/>
      </w:pPr>
      <w:r w:rsidDel="00000000" w:rsidR="00000000" w:rsidRPr="00000000">
        <w:rPr>
          <w:rtl w:val="0"/>
        </w:rPr>
        <w:t xml:space="preserve">С версии C# 6.0 можно проинициализировать автосвойство:</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Name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 = </w:t>
            </w:r>
            <w:r w:rsidDel="00000000" w:rsidR="00000000" w:rsidRPr="00000000">
              <w:rPr>
                <w:rFonts w:ascii="Courier New" w:cs="Courier New" w:eastAsia="Courier New" w:hAnsi="Courier New"/>
                <w:color w:val="50a14f"/>
                <w:sz w:val="20"/>
                <w:szCs w:val="20"/>
                <w:rtl w:val="0"/>
              </w:rPr>
              <w:t xml:space="preserve">"Ivan"</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CustomerID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 = </w:t>
            </w:r>
            <w:r w:rsidDel="00000000" w:rsidR="00000000" w:rsidRPr="00000000">
              <w:rPr>
                <w:rFonts w:ascii="Courier New" w:cs="Courier New" w:eastAsia="Courier New" w:hAnsi="Courier New"/>
                <w:color w:val="986801"/>
                <w:sz w:val="20"/>
                <w:szCs w:val="20"/>
                <w:rtl w:val="0"/>
              </w:rPr>
              <w:t xml:space="preserve">15</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rtl w:val="0"/>
        </w:rPr>
        <w:t xml:space="preserve">В C# 5.0, чтобы автосвойство было доступным для установки только из класса, необходимо указать </w:t>
      </w:r>
      <w:r w:rsidDel="00000000" w:rsidR="00000000" w:rsidRPr="00000000">
        <w:rPr>
          <w:b w:val="1"/>
          <w:rtl w:val="0"/>
        </w:rPr>
        <w:t xml:space="preserve">private set</w:t>
      </w:r>
      <w:r w:rsidDel="00000000" w:rsidR="00000000" w:rsidRPr="00000000">
        <w:rPr>
          <w:rtl w:val="0"/>
        </w:rPr>
        <w:t xml:space="preserve">. С версии C# 6.0 не обязательно писать </w:t>
      </w:r>
      <w:r w:rsidDel="00000000" w:rsidR="00000000" w:rsidRPr="00000000">
        <w:rPr>
          <w:b w:val="1"/>
          <w:rtl w:val="0"/>
        </w:rPr>
        <w:t xml:space="preserve">private set</w:t>
      </w:r>
      <w:r w:rsidDel="00000000" w:rsidR="00000000" w:rsidRPr="00000000">
        <w:rPr>
          <w:rtl w:val="0"/>
        </w:rPr>
        <w:t xml:space="preserve"> – можно оставить только выражение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068">
      <w:pPr>
        <w:contextualSpacing w:val="0"/>
        <w:jc w:val="both"/>
        <w:rPr/>
      </w:pPr>
      <w:r w:rsidDel="00000000" w:rsidR="00000000" w:rsidRPr="00000000">
        <w:rPr>
          <w:rtl w:val="0"/>
        </w:rPr>
        <w:t xml:space="preserve">Для хранения значения этого свойства для него неявно будет создаваться поле с </w:t>
      </w:r>
      <w:r w:rsidDel="00000000" w:rsidR="00000000" w:rsidRPr="00000000">
        <w:rPr>
          <w:color w:val="333333"/>
          <w:rtl w:val="0"/>
        </w:rPr>
        <w:t xml:space="preserve">модификатором </w:t>
      </w:r>
      <w:r w:rsidDel="00000000" w:rsidR="00000000" w:rsidRPr="00000000">
        <w:rPr>
          <w:b w:val="1"/>
          <w:rtl w:val="0"/>
        </w:rPr>
        <w:t xml:space="preserve">readonly</w:t>
      </w:r>
      <w:r w:rsidDel="00000000" w:rsidR="00000000" w:rsidRPr="00000000">
        <w:rPr>
          <w:rtl w:val="0"/>
        </w:rPr>
        <w:t xml:space="preserve">. Следует учитывать, что подобные get-свойства можно установить либо из конструктора класса, либо при инициализации свойства. </w:t>
      </w:r>
    </w:p>
    <w:p w:rsidR="00000000" w:rsidDel="00000000" w:rsidP="00000000" w:rsidRDefault="00000000" w:rsidRPr="00000000" w14:paraId="00000069">
      <w:pPr>
        <w:pStyle w:val="Heading1"/>
        <w:contextualSpacing w:val="0"/>
        <w:jc w:val="both"/>
        <w:rPr/>
      </w:pPr>
      <w:bookmarkStart w:colFirst="0" w:colLast="0" w:name="_2jxsxqh" w:id="16"/>
      <w:bookmarkEnd w:id="16"/>
      <w:r w:rsidDel="00000000" w:rsidR="00000000" w:rsidRPr="00000000">
        <w:rPr>
          <w:rtl w:val="0"/>
        </w:rPr>
        <w:t xml:space="preserve">Перегрузка операторов</w:t>
      </w:r>
    </w:p>
    <w:p w:rsidR="00000000" w:rsidDel="00000000" w:rsidP="00000000" w:rsidRDefault="00000000" w:rsidRPr="00000000" w14:paraId="0000006A">
      <w:pPr>
        <w:contextualSpacing w:val="0"/>
        <w:jc w:val="both"/>
        <w:rPr/>
      </w:pPr>
      <w:r w:rsidDel="00000000" w:rsidR="00000000" w:rsidRPr="00000000">
        <w:rPr>
          <w:rtl w:val="0"/>
        </w:rPr>
        <w:t xml:space="preserve">Покажем перегрузку операторов на примере класса </w:t>
      </w:r>
      <w:r w:rsidDel="00000000" w:rsidR="00000000" w:rsidRPr="00000000">
        <w:rPr>
          <w:b w:val="1"/>
          <w:rtl w:val="0"/>
        </w:rPr>
        <w:t xml:space="preserve">Vector</w:t>
      </w:r>
      <w:r w:rsidDel="00000000" w:rsidR="00000000" w:rsidRPr="00000000">
        <w:rPr>
          <w:rtl w:val="0"/>
        </w:rPr>
        <w:t xml:space="preserve">. Перегрузка операторов позволяет использовать пользовательские классы с привычными операторами </w:t>
      </w:r>
      <w:r w:rsidDel="00000000" w:rsidR="00000000" w:rsidRPr="00000000">
        <w:rPr>
          <w:b w:val="1"/>
          <w:rtl w:val="0"/>
        </w:rPr>
        <w:t xml:space="preserve">+, -, *, =</w:t>
      </w:r>
      <w:r w:rsidDel="00000000" w:rsidR="00000000" w:rsidRPr="00000000">
        <w:rPr>
          <w:rtl w:val="0"/>
        </w:rPr>
        <w:t xml:space="preserve"> и другими.</w:t>
      </w:r>
    </w:p>
    <w:p w:rsidR="00000000" w:rsidDel="00000000" w:rsidP="00000000" w:rsidRDefault="00000000" w:rsidRPr="00000000" w14:paraId="0000006B">
      <w:pPr>
        <w:pStyle w:val="Heading2"/>
        <w:contextualSpacing w:val="0"/>
        <w:jc w:val="both"/>
        <w:rPr/>
      </w:pPr>
      <w:bookmarkStart w:colFirst="0" w:colLast="0" w:name="_z337ya" w:id="17"/>
      <w:bookmarkEnd w:id="17"/>
      <w:r w:rsidDel="00000000" w:rsidR="00000000" w:rsidRPr="00000000">
        <w:rPr>
          <w:rtl w:val="0"/>
        </w:rPr>
        <w:t xml:space="preserve">Класс Vector </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Denis Kotenko" w:id="0" w:date="2018-10-02T05:27:42Z"/>
                <w:rFonts w:ascii="Courier New" w:cs="Courier New" w:eastAsia="Courier New" w:hAnsi="Courier New"/>
                <w:i w:val="1"/>
                <w:color w:val="a0a1a7"/>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Vectors</w:t>
            </w:r>
            <w:r w:rsidDel="00000000" w:rsidR="00000000" w:rsidRPr="00000000">
              <w:rPr>
                <w:rFonts w:ascii="Courier New" w:cs="Courier New" w:eastAsia="Courier New" w:hAnsi="Courier New"/>
                <w:color w:val="383a42"/>
                <w:sz w:val="20"/>
                <w:szCs w:val="20"/>
                <w:rtl w:val="0"/>
              </w:rPr>
              <w:br w:type="textWrapping"/>
              <w:t xml:space="preserve">{</w:t>
              <w:br w:type="textWrapping"/>
            </w:r>
            <w:r w:rsidDel="00000000" w:rsidR="00000000" w:rsidRPr="00000000">
              <w:rPr>
                <w:rFonts w:ascii="Courier New" w:cs="Courier New" w:eastAsia="Courier New" w:hAnsi="Courier New"/>
                <w:i w:val="1"/>
                <w:color w:val="a0a1a7"/>
                <w:sz w:val="20"/>
                <w:szCs w:val="20"/>
                <w:rtl w:val="0"/>
              </w:rPr>
              <w:t xml:space="preserve">// Введем структуру Vector и перегрузим для нее операции +, -, =</w:t>
            </w:r>
            <w:r w:rsidDel="00000000" w:rsidR="00000000" w:rsidRPr="00000000">
              <w:rPr>
                <w:rFonts w:ascii="Courier New" w:cs="Courier New" w:eastAsia="Courier New" w:hAnsi="Courier New"/>
                <w:color w:val="383a42"/>
                <w:sz w:val="20"/>
                <w:szCs w:val="20"/>
                <w:rtl w:val="0"/>
              </w:rPr>
              <w:br w:type="textWrapping"/>
              <w:tab/>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br w:type="textWrapping"/>
              <w:tab/>
              <w:t xml:space="preserve">{</w:t>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w:t>
              <w:br w:type="textWrapping"/>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w:t>
              <w:br w:type="textWrapping"/>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br w:type="textWrapping"/>
              <w:tab/>
              <w:tab/>
              <w:t xml:space="preserve">{</w:t>
              <w:br w:type="textWrapping"/>
              <w:tab/>
              <w:tab/>
              <w:tab/>
              <w:t xml:space="preserve">X = Y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w:t>
              <w:br w:type="textWrapping"/>
              <w:tab/>
              <w:tab/>
              <w:t xml:space="preserve">}</w:t>
              <w:br w:type="textWrapping"/>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w:t>
              <w:br w:type="textWrapping"/>
              <w:tab/>
              <w:tab/>
              <w:t xml:space="preserve">{</w:t>
              <w:br w:type="textWrapping"/>
              <w:tab/>
              <w:tab/>
              <w:tab/>
              <w:t xml:space="preserve">X = x;</w:t>
              <w:br w:type="textWrapping"/>
              <w:tab/>
              <w:tab/>
              <w:tab/>
              <w:t xml:space="preserve">Y = y;</w:t>
              <w:br w:type="textWrapping"/>
              <w:tab/>
              <w:tab/>
              <w:t xml:space="preserve">}</w:t>
              <w:br w:type="textWrapping"/>
              <w:br w:type="textWrapping"/>
            </w:r>
            <w:r w:rsidDel="00000000" w:rsidR="00000000" w:rsidRPr="00000000">
              <w:rPr>
                <w:rFonts w:ascii="Courier New" w:cs="Courier New" w:eastAsia="Courier New" w:hAnsi="Courier New"/>
                <w:i w:val="1"/>
                <w:color w:val="a0a1a7"/>
                <w:sz w:val="20"/>
                <w:szCs w:val="20"/>
                <w:rtl w:val="0"/>
              </w:rPr>
              <w:t xml:space="preserve">// Ключевое слово implicit служит для объявления неявного оператора преобразования пользовательского типа. Этот оператор обеспечивает неявное преобразование между пользовательским типом и другим типом, если при преобразовании исключается утрата данных    </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i w:val="1"/>
                <w:color w:val="a0a1a7"/>
                <w:sz w:val="20"/>
                <w:szCs w:val="20"/>
                <w:rtl w:val="0"/>
              </w:rPr>
              <w:t xml:space="preserve">// explicit - Ключевое слово для объявления явного оператора преобразования.</w:t>
            </w:r>
            <w:r w:rsidDel="00000000" w:rsidR="00000000" w:rsidRPr="00000000">
              <w:rPr>
                <w:rFonts w:ascii="Courier New" w:cs="Courier New" w:eastAsia="Courier New" w:hAnsi="Courier New"/>
                <w:i w:val="1"/>
                <w:color w:val="a0a1a7"/>
                <w:rtl w:val="0"/>
              </w:rPr>
              <w:t xml:space="preserve"> З</w:t>
            </w:r>
            <w:r w:rsidDel="00000000" w:rsidR="00000000" w:rsidRPr="00000000">
              <w:rPr>
                <w:rFonts w:ascii="Courier New" w:cs="Courier New" w:eastAsia="Courier New" w:hAnsi="Courier New"/>
                <w:i w:val="1"/>
                <w:color w:val="a0a1a7"/>
                <w:sz w:val="20"/>
                <w:szCs w:val="20"/>
                <w:rtl w:val="0"/>
              </w:rPr>
              <w:t xml:space="preserve">начит, мы указываем на потерю данных</w:t>
            </w:r>
            <w:ins w:author="Denis Kotenko" w:id="0" w:date="2018-10-02T05:27:42Z">
              <w:commentRangeStart w:id="6"/>
              <w:commentRangeStart w:id="7"/>
              <w:r w:rsidDel="00000000" w:rsidR="00000000" w:rsidRPr="00000000">
                <w:rPr>
                  <w:rtl w:val="0"/>
                </w:rPr>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ins w:author="Denis Kotenko" w:id="0" w:date="2018-10-02T05:27:42Z">
              <w:commentRangeStart w:id="6"/>
              <w:commentRangeEnd w:id="6"/>
              <w:r w:rsidDel="00000000" w:rsidR="00000000" w:rsidRPr="00000000">
                <w:commentReference w:id="6"/>
              </w:r>
              <w:commentRangeStart w:id="7"/>
              <w:commentRangeEnd w:id="7"/>
              <w:r w:rsidDel="00000000" w:rsidR="00000000" w:rsidRPr="00000000">
                <w:commentReference w:id="7"/>
              </w:r>
              <w:r w:rsidDel="00000000" w:rsidR="00000000" w:rsidRPr="00000000">
                <w:rPr>
                  <w:rFonts w:ascii="Courier New" w:cs="Courier New" w:eastAsia="Courier New" w:hAnsi="Courier New"/>
                  <w:color w:val="383a42"/>
                  <w:rtl w:val="0"/>
                  <w:rPrChange w:author="Denis Kotenko" w:id="1" w:date="2018-10-02T05:27:42Z">
                    <w:rPr>
                      <w:rFonts w:ascii="Courier New" w:cs="Courier New" w:eastAsia="Courier New" w:hAnsi="Courier New"/>
                      <w:i w:val="1"/>
                      <w:color w:val="a0a1a7"/>
                      <w:sz w:val="20"/>
                      <w:szCs w:val="20"/>
                    </w:rPr>
                  </w:rPrChange>
                </w:rPr>
                <w:t xml:space="preserve">            </w:t>
              </w:r>
              <w:commentRangeStart w:id="8"/>
              <w:commentRangeEnd w:id="8"/>
              <w:r w:rsidDel="00000000" w:rsidR="00000000" w:rsidRPr="00000000">
                <w:commentReference w:id="8"/>
              </w:r>
              <w:commentRangeStart w:id="9"/>
              <w:commentRangeEnd w:id="9"/>
              <w:r w:rsidDel="00000000" w:rsidR="00000000" w:rsidRPr="00000000">
                <w:commentReference w:id="9"/>
              </w:r>
              <w:r w:rsidDel="00000000" w:rsidR="00000000" w:rsidRPr="00000000">
                <w:rPr>
                  <w:rFonts w:ascii="Courier New" w:cs="Courier New" w:eastAsia="Courier New" w:hAnsi="Courier New"/>
                  <w:color w:val="ff0000"/>
                  <w:sz w:val="36"/>
                  <w:szCs w:val="36"/>
                  <w:highlight w:val="red"/>
                  <w:rtl w:val="0"/>
                  <w:rPrChange w:author="Denis Kotenko" w:id="1" w:date="2018-10-02T05:27:42Z">
                    <w:rPr>
                      <w:rFonts w:ascii="Courier New" w:cs="Courier New" w:eastAsia="Courier New" w:hAnsi="Courier New"/>
                      <w:i w:val="1"/>
                      <w:color w:val="a0a1a7"/>
                      <w:sz w:val="20"/>
                      <w:szCs w:val="20"/>
                    </w:rPr>
                  </w:rPrChange>
                </w:rPr>
                <w:t xml:space="preserve">ЗАЧЕМ???</w:t>
              </w:r>
            </w:ins>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explicit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operator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=&gt;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Vector(x, x);</w:t>
              <w:br w:type="textWrapping"/>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implicit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operator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(Vector x) =&gt; x.X;</w:t>
              <w:br w:type="textWrapping"/>
            </w:r>
            <w:r w:rsidDel="00000000" w:rsidR="00000000" w:rsidRPr="00000000">
              <w:rPr>
                <w:rFonts w:ascii="Courier New" w:cs="Courier New" w:eastAsia="Courier New" w:hAnsi="Courier New"/>
                <w:i w:val="1"/>
                <w:color w:val="a0a1a7"/>
                <w:sz w:val="20"/>
                <w:szCs w:val="20"/>
                <w:rtl w:val="0"/>
              </w:rPr>
              <w:t xml:space="preserve">// Переопределение метода ToString</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override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ToString</w:t>
            </w:r>
            <w:r w:rsidDel="00000000" w:rsidR="00000000" w:rsidRPr="00000000">
              <w:rPr>
                <w:rFonts w:ascii="Courier New" w:cs="Courier New" w:eastAsia="Courier New" w:hAnsi="Courier New"/>
                <w:color w:val="383a42"/>
                <w:sz w:val="20"/>
                <w:szCs w:val="20"/>
                <w:rtl w:val="0"/>
              </w:rPr>
              <w:t xml:space="preserve">() =&gt; </w:t>
            </w:r>
            <w:r w:rsidDel="00000000" w:rsidR="00000000" w:rsidRPr="00000000">
              <w:rPr>
                <w:rFonts w:ascii="Courier New" w:cs="Courier New" w:eastAsia="Courier New" w:hAnsi="Courier New"/>
                <w:color w:val="50a14f"/>
                <w:sz w:val="20"/>
                <w:szCs w:val="20"/>
                <w:rtl w:val="0"/>
              </w:rPr>
              <w:t xml:space="preserve">$"X= </w:t>
            </w:r>
            <w:r w:rsidDel="00000000" w:rsidR="00000000" w:rsidRPr="00000000">
              <w:rPr>
                <w:rFonts w:ascii="Courier New" w:cs="Courier New" w:eastAsia="Courier New" w:hAnsi="Courier New"/>
                <w:color w:val="e45649"/>
                <w:sz w:val="20"/>
                <w:szCs w:val="20"/>
                <w:rtl w:val="0"/>
              </w:rPr>
              <w:t xml:space="preserve">{X}</w:t>
            </w:r>
            <w:r w:rsidDel="00000000" w:rsidR="00000000" w:rsidRPr="00000000">
              <w:rPr>
                <w:rFonts w:ascii="Courier New" w:cs="Courier New" w:eastAsia="Courier New" w:hAnsi="Courier New"/>
                <w:color w:val="50a14f"/>
                <w:sz w:val="20"/>
                <w:szCs w:val="20"/>
                <w:rtl w:val="0"/>
              </w:rPr>
              <w:t xml:space="preserve"> Y= </w:t>
            </w:r>
            <w:r w:rsidDel="00000000" w:rsidR="00000000" w:rsidRPr="00000000">
              <w:rPr>
                <w:rFonts w:ascii="Courier New" w:cs="Courier New" w:eastAsia="Courier New" w:hAnsi="Courier New"/>
                <w:color w:val="e45649"/>
                <w:sz w:val="20"/>
                <w:szCs w:val="20"/>
                <w:rtl w:val="0"/>
              </w:rPr>
              <w:t xml:space="preserve">{Y}</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br w:type="textWrapping"/>
              <w:br w:type="textWrapping"/>
            </w:r>
            <w:r w:rsidDel="00000000" w:rsidR="00000000" w:rsidRPr="00000000">
              <w:rPr>
                <w:rFonts w:ascii="Courier New" w:cs="Courier New" w:eastAsia="Courier New" w:hAnsi="Courier New"/>
                <w:i w:val="1"/>
                <w:color w:val="a0a1a7"/>
                <w:sz w:val="20"/>
                <w:szCs w:val="20"/>
                <w:rtl w:val="0"/>
              </w:rPr>
              <w:t xml:space="preserve">// Перегрузка бинарного оператора +</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Vector </w:t>
            </w:r>
            <w:r w:rsidDel="00000000" w:rsidR="00000000" w:rsidRPr="00000000">
              <w:rPr>
                <w:rFonts w:ascii="Courier New" w:cs="Courier New" w:eastAsia="Courier New" w:hAnsi="Courier New"/>
                <w:color w:val="a626a4"/>
                <w:sz w:val="20"/>
                <w:szCs w:val="20"/>
                <w:rtl w:val="0"/>
              </w:rPr>
              <w:t xml:space="preserve">operator</w:t>
            </w:r>
            <w:r w:rsidDel="00000000" w:rsidR="00000000" w:rsidRPr="00000000">
              <w:rPr>
                <w:rFonts w:ascii="Courier New" w:cs="Courier New" w:eastAsia="Courier New" w:hAnsi="Courier New"/>
                <w:color w:val="383a42"/>
                <w:sz w:val="20"/>
                <w:szCs w:val="20"/>
                <w:rtl w:val="0"/>
              </w:rPr>
              <w:t xml:space="preserve"> +(Vector v1, Vector v2)</w:t>
              <w:br w:type="textWrapping"/>
              <w:tab/>
              <w:tab/>
              <w:t xml:space="preserve">{</w:t>
              <w:br w:type="textWrapping"/>
              <w:tab/>
              <w:tab/>
              <w:tab/>
              <w:t xml:space="preserve">Vector res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br w:type="textWrapping"/>
              <w:tab/>
              <w:tab/>
              <w:tab/>
              <w:t xml:space="preserve">{</w:t>
              <w:br w:type="textWrapping"/>
              <w:tab/>
              <w:tab/>
              <w:tab/>
              <w:tab/>
              <w:t xml:space="preserve">X = v1.X + v2.X,</w:t>
              <w:br w:type="textWrapping"/>
              <w:tab/>
              <w:tab/>
              <w:tab/>
              <w:tab/>
              <w:t xml:space="preserve">Y = v1.Y + v2.Y</w:t>
              <w:br w:type="textWrapping"/>
              <w:tab/>
              <w:tab/>
              <w:tab/>
              <w:t xml:space="preserve">};</w:t>
              <w:br w:type="textWrapping"/>
              <w:tab/>
              <w:tab/>
              <w:tab/>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res;</w:t>
              <w:br w:type="textWrapping"/>
              <w:tab/>
              <w:tab/>
              <w:t xml:space="preserve">}</w:t>
              <w:br w:type="textWrapping"/>
              <w:br w:type="textWrapping"/>
            </w:r>
            <w:r w:rsidDel="00000000" w:rsidR="00000000" w:rsidRPr="00000000">
              <w:rPr>
                <w:rFonts w:ascii="Courier New" w:cs="Courier New" w:eastAsia="Courier New" w:hAnsi="Courier New"/>
                <w:i w:val="1"/>
                <w:color w:val="a0a1a7"/>
                <w:sz w:val="20"/>
                <w:szCs w:val="20"/>
                <w:rtl w:val="0"/>
              </w:rPr>
              <w:t xml:space="preserve">// Перегрузка бинарного оператора -</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Vector </w:t>
            </w:r>
            <w:r w:rsidDel="00000000" w:rsidR="00000000" w:rsidRPr="00000000">
              <w:rPr>
                <w:rFonts w:ascii="Courier New" w:cs="Courier New" w:eastAsia="Courier New" w:hAnsi="Courier New"/>
                <w:color w:val="a626a4"/>
                <w:sz w:val="20"/>
                <w:szCs w:val="20"/>
                <w:rtl w:val="0"/>
              </w:rPr>
              <w:t xml:space="preserve">operator</w:t>
            </w:r>
            <w:r w:rsidDel="00000000" w:rsidR="00000000" w:rsidRPr="00000000">
              <w:rPr>
                <w:rFonts w:ascii="Courier New" w:cs="Courier New" w:eastAsia="Courier New" w:hAnsi="Courier New"/>
                <w:color w:val="383a42"/>
                <w:sz w:val="20"/>
                <w:szCs w:val="20"/>
                <w:rtl w:val="0"/>
              </w:rPr>
              <w:t xml:space="preserve"> -(Vector v1, Vector v2)</w:t>
              <w:br w:type="textWrapping"/>
              <w:tab/>
              <w:tab/>
              <w:t xml:space="preserve">{</w:t>
              <w:br w:type="textWrapping"/>
              <w:tab/>
              <w:tab/>
              <w:tab/>
              <w:t xml:space="preserve">Vector res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br w:type="textWrapping"/>
              <w:tab/>
              <w:tab/>
              <w:tab/>
              <w:t xml:space="preserve">{</w:t>
              <w:br w:type="textWrapping"/>
              <w:tab/>
              <w:tab/>
              <w:tab/>
              <w:tab/>
              <w:t xml:space="preserve">X = v1.X - v2.X,</w:t>
              <w:br w:type="textWrapping"/>
              <w:tab/>
              <w:tab/>
              <w:tab/>
              <w:tab/>
            </w:r>
            <w:r w:rsidDel="00000000" w:rsidR="00000000" w:rsidRPr="00000000">
              <w:rPr>
                <w:rFonts w:ascii="Courier New" w:cs="Courier New" w:eastAsia="Courier New" w:hAnsi="Courier New"/>
                <w:color w:val="000000"/>
                <w:rtl w:val="0"/>
                <w:rPrChange w:author="Роман Муратов" w:id="2" w:date="2018-10-11T18:31:51Z">
                  <w:rPr>
                    <w:rFonts w:ascii="Courier New" w:cs="Courier New" w:eastAsia="Courier New" w:hAnsi="Courier New"/>
                    <w:color w:val="000000"/>
                    <w:sz w:val="20"/>
                    <w:szCs w:val="20"/>
                  </w:rPr>
                </w:rPrChange>
              </w:rPr>
              <w:t xml:space="preserve">Y = v1.Y - </w:t>
            </w:r>
            <w:r w:rsidDel="00000000" w:rsidR="00000000" w:rsidRPr="00000000">
              <w:rPr>
                <w:rFonts w:ascii="Courier New" w:cs="Courier New" w:eastAsia="Courier New" w:hAnsi="Courier New"/>
                <w:color w:val="000000"/>
                <w:rtl w:val="0"/>
                <w:rPrChange w:author="Роман Муратов" w:id="2" w:date="2018-10-11T18:31:51Z">
                  <w:rPr>
                    <w:rFonts w:ascii="Courier New" w:cs="Courier New" w:eastAsia="Courier New" w:hAnsi="Courier New"/>
                    <w:color w:val="000000"/>
                    <w:sz w:val="20"/>
                    <w:szCs w:val="20"/>
                  </w:rPr>
                </w:rPrChange>
              </w:rPr>
              <w:t xml:space="preserve">v</w:t>
            </w:r>
            <w:ins w:author="Роман Муратов" w:id="3" w:date="2018-10-11T18:31:27Z">
              <w:r w:rsidDel="00000000" w:rsidR="00000000" w:rsidRPr="00000000">
                <w:rPr>
                  <w:rFonts w:ascii="Courier New" w:cs="Courier New" w:eastAsia="Courier New" w:hAnsi="Courier New"/>
                  <w:color w:val="000000"/>
                  <w:rtl w:val="0"/>
                  <w:rPrChange w:author="Роман Муратов" w:id="2" w:date="2018-10-11T18:31:51Z">
                    <w:rPr>
                      <w:rFonts w:ascii="Courier New" w:cs="Courier New" w:eastAsia="Courier New" w:hAnsi="Courier New"/>
                      <w:color w:val="000000"/>
                      <w:sz w:val="20"/>
                      <w:szCs w:val="20"/>
                    </w:rPr>
                  </w:rPrChange>
                </w:rPr>
                <w:t xml:space="preserve">2</w:t>
              </w:r>
            </w:ins>
            <w:r w:rsidDel="00000000" w:rsidR="00000000" w:rsidRPr="00000000">
              <w:rPr>
                <w:rFonts w:ascii="Courier New" w:cs="Courier New" w:eastAsia="Courier New" w:hAnsi="Courier New"/>
                <w:color w:val="000000"/>
                <w:rtl w:val="0"/>
                <w:rPrChange w:author="Роман Муратов" w:id="2" w:date="2018-10-11T18:31:51Z">
                  <w:rPr>
                    <w:rFonts w:ascii="Courier New" w:cs="Courier New" w:eastAsia="Courier New" w:hAnsi="Courier New"/>
                    <w:color w:val="000000"/>
                    <w:sz w:val="20"/>
                    <w:szCs w:val="20"/>
                  </w:rPr>
                </w:rPrChange>
              </w:rPr>
              <w:t xml:space="preserve">.Y</w:t>
            </w:r>
            <w:ins w:author="Denis Kotenko" w:id="4" w:date="2018-10-02T05:57:57Z">
              <w:commentRangeStart w:id="10"/>
              <w:r w:rsidDel="00000000" w:rsidR="00000000" w:rsidRPr="00000000">
                <w:rPr>
                  <w:rFonts w:ascii="Courier New" w:cs="Courier New" w:eastAsia="Courier New" w:hAnsi="Courier New"/>
                  <w:color w:val="000000"/>
                  <w:rtl w:val="0"/>
                  <w:rPrChange w:author="Роман Муратов" w:id="5" w:date="2018-10-11T18:33:01Z">
                    <w:rPr>
                      <w:rFonts w:ascii="Courier New" w:cs="Courier New" w:eastAsia="Courier New" w:hAnsi="Courier New"/>
                      <w:color w:val="000000"/>
                      <w:sz w:val="20"/>
                      <w:szCs w:val="20"/>
                    </w:rPr>
                  </w:rPrChange>
                </w:rPr>
                <w:t xml:space="preserve"> </w:t>
              </w:r>
              <w:r w:rsidDel="00000000" w:rsidR="00000000" w:rsidRPr="00000000">
                <w:rPr>
                  <w:rFonts w:ascii="Courier New" w:cs="Courier New" w:eastAsia="Courier New" w:hAnsi="Courier New"/>
                  <w:color w:val="383a42"/>
                  <w:rtl w:val="0"/>
                  <w:rPrChange w:author="Роман Муратов" w:id="5" w:date="2018-10-11T18:33:01Z">
                    <w:rPr>
                      <w:rFonts w:ascii="Courier New" w:cs="Courier New" w:eastAsia="Courier New" w:hAnsi="Courier New"/>
                      <w:color w:val="383a42"/>
                      <w:sz w:val="20"/>
                      <w:szCs w:val="20"/>
                    </w:rPr>
                  </w:rPrChange>
                </w:rPr>
                <w:t xml:space="preserve"> </w:t>
              </w:r>
              <w:r w:rsidDel="00000000" w:rsidR="00000000" w:rsidRPr="00000000">
                <w:rPr>
                  <w:rFonts w:ascii="Courier New" w:cs="Courier New" w:eastAsia="Courier New" w:hAnsi="Courier New"/>
                  <w:color w:val="383a42"/>
                  <w:rtl w:val="0"/>
                  <w:rPrChange w:author="Роман Муратов" w:id="5" w:date="2018-10-11T18:33:01Z">
                    <w:rPr>
                      <w:rFonts w:ascii="Courier New" w:cs="Courier New" w:eastAsia="Courier New" w:hAnsi="Courier New"/>
                      <w:color w:val="383a42"/>
                      <w:sz w:val="20"/>
                      <w:szCs w:val="20"/>
                    </w:rPr>
                  </w:rPrChange>
                </w:rPr>
                <w:t xml:space="preserve">Ошибка</w:t>
              </w:r>
            </w:ins>
            <w:commentRangeEnd w:id="10"/>
            <w:r w:rsidDel="00000000" w:rsidR="00000000" w:rsidRPr="00000000">
              <w:commentReference w:id="10"/>
            </w:r>
            <w:r w:rsidDel="00000000" w:rsidR="00000000" w:rsidRPr="00000000">
              <w:rPr>
                <w:rFonts w:ascii="Courier New" w:cs="Courier New" w:eastAsia="Courier New" w:hAnsi="Courier New"/>
                <w:color w:val="383a42"/>
                <w:rtl w:val="0"/>
                <w:rPrChange w:author="Роман Муратов" w:id="5" w:date="2018-10-11T18:33:01Z">
                  <w:rPr>
                    <w:rFonts w:ascii="Courier New" w:cs="Courier New" w:eastAsia="Courier New" w:hAnsi="Courier New"/>
                    <w:color w:val="383a42"/>
                    <w:sz w:val="20"/>
                    <w:szCs w:val="20"/>
                  </w:rPr>
                </w:rPrChange>
              </w:rPr>
              <w:br w:type="textWrapping"/>
            </w:r>
            <w:r w:rsidDel="00000000" w:rsidR="00000000" w:rsidRPr="00000000">
              <w:rPr>
                <w:rFonts w:ascii="Courier New" w:cs="Courier New" w:eastAsia="Courier New" w:hAnsi="Courier New"/>
                <w:color w:val="383a42"/>
                <w:sz w:val="20"/>
                <w:szCs w:val="20"/>
                <w:rtl w:val="0"/>
              </w:rPr>
              <w:tab/>
              <w:tab/>
              <w:tab/>
              <w:t xml:space="preserve">};</w:t>
              <w:br w:type="textWrapping"/>
              <w:tab/>
              <w:tab/>
              <w:tab/>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res;</w:t>
              <w:br w:type="textWrapping"/>
              <w:tab/>
              <w:tab/>
              <w:t xml:space="preserve">}</w:t>
              <w:br w:type="textWrapping"/>
              <w:br w:type="textWrapping"/>
            </w:r>
            <w:r w:rsidDel="00000000" w:rsidR="00000000" w:rsidRPr="00000000">
              <w:rPr>
                <w:rFonts w:ascii="Courier New" w:cs="Courier New" w:eastAsia="Courier New" w:hAnsi="Courier New"/>
                <w:i w:val="1"/>
                <w:color w:val="a0a1a7"/>
                <w:sz w:val="20"/>
                <w:szCs w:val="20"/>
                <w:rtl w:val="0"/>
              </w:rPr>
              <w:t xml:space="preserve">// Перегрузка унарного оператора -</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Vector </w:t>
            </w:r>
            <w:r w:rsidDel="00000000" w:rsidR="00000000" w:rsidRPr="00000000">
              <w:rPr>
                <w:rFonts w:ascii="Courier New" w:cs="Courier New" w:eastAsia="Courier New" w:hAnsi="Courier New"/>
                <w:color w:val="a626a4"/>
                <w:sz w:val="20"/>
                <w:szCs w:val="20"/>
                <w:rtl w:val="0"/>
              </w:rPr>
              <w:t xml:space="preserve">operator</w:t>
            </w:r>
            <w:r w:rsidDel="00000000" w:rsidR="00000000" w:rsidRPr="00000000">
              <w:rPr>
                <w:rFonts w:ascii="Courier New" w:cs="Courier New" w:eastAsia="Courier New" w:hAnsi="Courier New"/>
                <w:color w:val="383a42"/>
                <w:sz w:val="20"/>
                <w:szCs w:val="20"/>
                <w:rtl w:val="0"/>
              </w:rPr>
              <w:t xml:space="preserve"> -(Vector v1)</w:t>
              <w:br w:type="textWrapping"/>
              <w:tab/>
              <w:tab/>
              <w:t xml:space="preserve">{</w:t>
              <w:br w:type="textWrapping"/>
              <w:tab/>
              <w:tab/>
              <w:tab/>
              <w:t xml:space="preserve">Vector res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br w:type="textWrapping"/>
              <w:tab/>
              <w:tab/>
              <w:tab/>
              <w:t xml:space="preserve">{</w:t>
              <w:br w:type="textWrapping"/>
              <w:tab/>
              <w:tab/>
              <w:tab/>
              <w:tab/>
              <w:t xml:space="preserve">X = </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 * v1.X,</w:t>
              <w:br w:type="textWrapping"/>
              <w:tab/>
              <w:tab/>
              <w:tab/>
              <w:tab/>
              <w:t xml:space="preserve">Y = </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 * v1.Y</w:t>
              <w:br w:type="textWrapping"/>
              <w:tab/>
              <w:tab/>
              <w:tab/>
              <w:t xml:space="preserve">};</w:t>
              <w:br w:type="textWrapping"/>
              <w:tab/>
              <w:tab/>
              <w:tab/>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res;</w:t>
              <w:br w:type="textWrapping"/>
              <w:tab/>
              <w:tab/>
              <w:t xml:space="preserve">}</w:t>
              <w:br w:type="textWrapping"/>
              <w:tab/>
              <w:t xml:space="preserve">}</w:t>
              <w:br w:type="textWrapping"/>
              <w:br w:type="textWrapping"/>
              <w:tab/>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ab/>
              <w:t xml:space="preserve">{</w:t>
              <w:br w:type="textWrapping"/>
              <w:tab/>
              <w:tab/>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br w:type="textWrapping"/>
              <w:tab/>
              <w:tab/>
              <w:t xml:space="preserve">{</w:t>
              <w:br w:type="textWrapping"/>
            </w:r>
            <w:r w:rsidDel="00000000" w:rsidR="00000000" w:rsidRPr="00000000">
              <w:rPr>
                <w:rFonts w:ascii="Courier New" w:cs="Courier New" w:eastAsia="Courier New" w:hAnsi="Courier New"/>
                <w:i w:val="1"/>
                <w:color w:val="a0a1a7"/>
                <w:sz w:val="20"/>
                <w:szCs w:val="20"/>
                <w:rtl w:val="0"/>
              </w:rPr>
              <w:t xml:space="preserve">// Создаем вектор</w:t>
            </w:r>
            <w:r w:rsidDel="00000000" w:rsidR="00000000" w:rsidRPr="00000000">
              <w:rPr>
                <w:rFonts w:ascii="Courier New" w:cs="Courier New" w:eastAsia="Courier New" w:hAnsi="Courier New"/>
                <w:color w:val="383a42"/>
                <w:sz w:val="20"/>
                <w:szCs w:val="20"/>
                <w:rtl w:val="0"/>
              </w:rPr>
              <w:br w:type="textWrapping"/>
              <w:tab/>
              <w:tab/>
              <w:tab/>
              <w:t xml:space="preserve">Vector v1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i w:val="1"/>
                <w:color w:val="a0a1a7"/>
                <w:sz w:val="20"/>
                <w:szCs w:val="20"/>
                <w:rtl w:val="0"/>
              </w:rPr>
              <w:t xml:space="preserve">// Другой вектор задаем, используя перегрузку = explict</w:t>
            </w:r>
            <w:r w:rsidDel="00000000" w:rsidR="00000000" w:rsidRPr="00000000">
              <w:rPr>
                <w:rFonts w:ascii="Courier New" w:cs="Courier New" w:eastAsia="Courier New" w:hAnsi="Courier New"/>
                <w:color w:val="383a42"/>
                <w:sz w:val="20"/>
                <w:szCs w:val="20"/>
                <w:rtl w:val="0"/>
              </w:rPr>
              <w:br w:type="textWrapping"/>
              <w:tab/>
              <w:tab/>
              <w:tab/>
              <w:t xml:space="preserve">Vector v2 = (Vector)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ab/>
              <w:tab/>
              <w:tab/>
              <w:t xml:space="preserve">Vector v3 = v1 + v2; </w:t>
            </w:r>
            <w:r w:rsidDel="00000000" w:rsidR="00000000" w:rsidRPr="00000000">
              <w:rPr>
                <w:rFonts w:ascii="Courier New" w:cs="Courier New" w:eastAsia="Courier New" w:hAnsi="Courier New"/>
                <w:i w:val="1"/>
                <w:color w:val="a0a1a7"/>
                <w:sz w:val="20"/>
                <w:szCs w:val="20"/>
                <w:rtl w:val="0"/>
              </w:rPr>
              <w:t xml:space="preserve">// Проверяем работу +</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i w:val="1"/>
                <w:color w:val="a0a1a7"/>
                <w:sz w:val="20"/>
                <w:szCs w:val="20"/>
                <w:rtl w:val="0"/>
              </w:rPr>
              <w:t xml:space="preserve">// Демонстрация доступа к закрытым полям через свойства</w:t>
            </w:r>
            <w:r w:rsidDel="00000000" w:rsidR="00000000" w:rsidRPr="00000000">
              <w:rPr>
                <w:rFonts w:ascii="Courier New" w:cs="Courier New" w:eastAsia="Courier New" w:hAnsi="Courier New"/>
                <w:color w:val="383a42"/>
                <w:sz w:val="20"/>
                <w:szCs w:val="20"/>
                <w:rtl w:val="0"/>
              </w:rPr>
              <w:br w:type="textWrapping"/>
              <w:tab/>
              <w:tab/>
              <w:tab/>
              <w:t xml:space="preserve">Console.WriteLine(</w:t>
            </w:r>
            <w:r w:rsidDel="00000000" w:rsidR="00000000" w:rsidRPr="00000000">
              <w:rPr>
                <w:rFonts w:ascii="Courier New" w:cs="Courier New" w:eastAsia="Courier New" w:hAnsi="Courier New"/>
                <w:color w:val="50a14f"/>
                <w:sz w:val="20"/>
                <w:szCs w:val="20"/>
                <w:rtl w:val="0"/>
              </w:rPr>
              <w:t xml:space="preserve">$"v1.x=</w:t>
            </w:r>
            <w:r w:rsidDel="00000000" w:rsidR="00000000" w:rsidRPr="00000000">
              <w:rPr>
                <w:rFonts w:ascii="Courier New" w:cs="Courier New" w:eastAsia="Courier New" w:hAnsi="Courier New"/>
                <w:color w:val="e45649"/>
                <w:sz w:val="20"/>
                <w:szCs w:val="20"/>
                <w:rtl w:val="0"/>
              </w:rPr>
              <w:t xml:space="preserve">{v1.X}</w:t>
            </w:r>
            <w:r w:rsidDel="00000000" w:rsidR="00000000" w:rsidRPr="00000000">
              <w:rPr>
                <w:rFonts w:ascii="Courier New" w:cs="Courier New" w:eastAsia="Courier New" w:hAnsi="Courier New"/>
                <w:color w:val="50a14f"/>
                <w:sz w:val="20"/>
                <w:szCs w:val="20"/>
                <w:rtl w:val="0"/>
              </w:rPr>
              <w:t xml:space="preserve"> v1.y=</w:t>
            </w:r>
            <w:r w:rsidDel="00000000" w:rsidR="00000000" w:rsidRPr="00000000">
              <w:rPr>
                <w:rFonts w:ascii="Courier New" w:cs="Courier New" w:eastAsia="Courier New" w:hAnsi="Courier New"/>
                <w:color w:val="e45649"/>
                <w:sz w:val="20"/>
                <w:szCs w:val="20"/>
                <w:rtl w:val="0"/>
              </w:rPr>
              <w:t xml:space="preserve">{v1.Y}</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br w:type="textWrapping"/>
              <w:tab/>
              <w:tab/>
              <w:tab/>
              <w:t xml:space="preserve">Console.WriteLine(</w:t>
            </w:r>
            <w:r w:rsidDel="00000000" w:rsidR="00000000" w:rsidRPr="00000000">
              <w:rPr>
                <w:rFonts w:ascii="Courier New" w:cs="Courier New" w:eastAsia="Courier New" w:hAnsi="Courier New"/>
                <w:color w:val="50a14f"/>
                <w:sz w:val="20"/>
                <w:szCs w:val="20"/>
                <w:rtl w:val="0"/>
              </w:rPr>
              <w:t xml:space="preserve">$"(v1+v2):</w:t>
            </w:r>
            <w:r w:rsidDel="00000000" w:rsidR="00000000" w:rsidRPr="00000000">
              <w:rPr>
                <w:rFonts w:ascii="Courier New" w:cs="Courier New" w:eastAsia="Courier New" w:hAnsi="Courier New"/>
                <w:color w:val="e45649"/>
                <w:sz w:val="20"/>
                <w:szCs w:val="20"/>
                <w:rtl w:val="0"/>
              </w:rPr>
              <w:t xml:space="preserve">{v</w:t>
            </w:r>
            <w:r w:rsidDel="00000000" w:rsidR="00000000" w:rsidRPr="00000000">
              <w:rPr>
                <w:rFonts w:ascii="Courier New" w:cs="Courier New" w:eastAsia="Courier New" w:hAnsi="Courier New"/>
                <w:color w:val="e45649"/>
                <w:rtl w:val="0"/>
              </w:rPr>
              <w:t xml:space="preserve">3</w:t>
            </w:r>
            <w:r w:rsidDel="00000000" w:rsidR="00000000" w:rsidRPr="00000000">
              <w:rPr>
                <w:rFonts w:ascii="Courier New" w:cs="Courier New" w:eastAsia="Courier New" w:hAnsi="Courier New"/>
                <w:color w:val="e45649"/>
                <w:sz w:val="20"/>
                <w:szCs w:val="20"/>
                <w:rtl w:val="0"/>
              </w:rPr>
              <w:t xml:space="preserve">}</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ff0000"/>
                <w:rtl w:val="0"/>
              </w:rPr>
              <w:t xml:space="preserve">Ошибка</w:t>
            </w:r>
            <w:r w:rsidDel="00000000" w:rsidR="00000000" w:rsidRPr="00000000">
              <w:rPr>
                <w:rFonts w:ascii="Courier New" w:cs="Courier New" w:eastAsia="Courier New" w:hAnsi="Courier New"/>
                <w:color w:val="ff0000"/>
                <w:sz w:val="20"/>
                <w:szCs w:val="20"/>
                <w:rtl w:val="0"/>
              </w:rPr>
              <w:br w:type="textWrapping"/>
            </w:r>
            <w:r w:rsidDel="00000000" w:rsidR="00000000" w:rsidRPr="00000000">
              <w:rPr>
                <w:rFonts w:ascii="Courier New" w:cs="Courier New" w:eastAsia="Courier New" w:hAnsi="Courier New"/>
                <w:color w:val="383a42"/>
                <w:sz w:val="20"/>
                <w:szCs w:val="20"/>
                <w:rtl w:val="0"/>
              </w:rPr>
              <w:tab/>
              <w:tab/>
              <w:tab/>
              <w:t xml:space="preserve">Console.WriteLine(</w:t>
            </w:r>
            <w:r w:rsidDel="00000000" w:rsidR="00000000" w:rsidRPr="00000000">
              <w:rPr>
                <w:rFonts w:ascii="Courier New" w:cs="Courier New" w:eastAsia="Courier New" w:hAnsi="Courier New"/>
                <w:color w:val="50a14f"/>
                <w:sz w:val="20"/>
                <w:szCs w:val="20"/>
                <w:rtl w:val="0"/>
              </w:rPr>
              <w:t xml:space="preserve">$"-(v1+v2):</w:t>
            </w:r>
            <w:r w:rsidDel="00000000" w:rsidR="00000000" w:rsidRPr="00000000">
              <w:rPr>
                <w:rFonts w:ascii="Courier New" w:cs="Courier New" w:eastAsia="Courier New" w:hAnsi="Courier New"/>
                <w:color w:val="e45649"/>
                <w:sz w:val="20"/>
                <w:szCs w:val="20"/>
                <w:rtl w:val="0"/>
              </w:rPr>
              <w:t xml:space="preserve">{-v3}</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i w:val="1"/>
                <w:color w:val="a0a1a7"/>
                <w:sz w:val="20"/>
                <w:szCs w:val="20"/>
                <w:rtl w:val="0"/>
              </w:rPr>
              <w:t xml:space="preserve">// и -</w:t>
            </w:r>
            <w:r w:rsidDel="00000000" w:rsidR="00000000" w:rsidRPr="00000000">
              <w:rPr>
                <w:rFonts w:ascii="Courier New" w:cs="Courier New" w:eastAsia="Courier New" w:hAnsi="Courier New"/>
                <w:color w:val="383a42"/>
                <w:sz w:val="20"/>
                <w:szCs w:val="20"/>
                <w:rtl w:val="0"/>
              </w:rPr>
              <w:br w:type="textWrapping"/>
              <w:tab/>
              <w:tab/>
              <w:tab/>
              <w:t xml:space="preserve">Console.ReadKey();</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rtl w:val="0"/>
        </w:rPr>
        <w:t xml:space="preserve">В примере продемонстрировано, как можно перегрузить операции для новых типов данных. Эта возможность позволяет упростить дальнейшее программирование, так как теперь операции сложения, вычитания  и присваивания происходят как над единым объектом. </w:t>
      </w:r>
    </w:p>
    <w:p w:rsidR="00000000" w:rsidDel="00000000" w:rsidP="00000000" w:rsidRDefault="00000000" w:rsidRPr="00000000" w14:paraId="00000070">
      <w:pPr>
        <w:contextualSpacing w:val="0"/>
        <w:jc w:val="both"/>
        <w:rPr/>
      </w:pPr>
      <w:r w:rsidDel="00000000" w:rsidR="00000000" w:rsidRPr="00000000">
        <w:rPr>
          <w:rtl w:val="0"/>
        </w:rPr>
        <w:t xml:space="preserve">Результат примера:</w:t>
      </w:r>
    </w:p>
    <w:p w:rsidR="00000000" w:rsidDel="00000000" w:rsidP="00000000" w:rsidRDefault="00000000" w:rsidRPr="00000000" w14:paraId="00000071">
      <w:pPr>
        <w:ind w:firstLine="720"/>
        <w:contextualSpacing w:val="0"/>
        <w:jc w:val="center"/>
        <w:rPr/>
      </w:pPr>
      <w:r w:rsidDel="00000000" w:rsidR="00000000" w:rsidRPr="00000000">
        <w:rPr/>
        <w:drawing>
          <wp:inline distB="0" distT="0" distL="0" distR="0">
            <wp:extent cx="1733550" cy="4857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33550" cy="485775"/>
                    </a:xfrm>
                    <a:prstGeom prst="rect"/>
                    <a:ln/>
                  </pic:spPr>
                </pic:pic>
              </a:graphicData>
            </a:graphic>
          </wp:inline>
        </w:drawing>
      </w:r>
      <w:commentRangeStart w:id="11"/>
      <w:r w:rsidDel="00000000" w:rsidR="00000000" w:rsidRPr="00000000">
        <w:rPr>
          <w:rtl w:val="0"/>
        </w:rPr>
      </w:r>
    </w:p>
    <w:p w:rsidR="00000000" w:rsidDel="00000000" w:rsidP="00000000" w:rsidRDefault="00000000" w:rsidRPr="00000000" w14:paraId="00000072">
      <w:pPr>
        <w:pStyle w:val="Heading2"/>
        <w:contextualSpacing w:val="0"/>
        <w:jc w:val="both"/>
        <w:rPr/>
      </w:pPr>
      <w:bookmarkStart w:colFirst="0" w:colLast="0" w:name="_3j2qqm3" w:id="18"/>
      <w:bookmarkEnd w:id="18"/>
      <w:commentRangeEnd w:id="11"/>
      <w:r w:rsidDel="00000000" w:rsidR="00000000" w:rsidRPr="00000000">
        <w:commentReference w:id="11"/>
      </w:r>
      <w:r w:rsidDel="00000000" w:rsidR="00000000" w:rsidRPr="00000000">
        <w:rPr>
          <w:rtl w:val="0"/>
        </w:rPr>
        <w:t xml:space="preserve">Структуры</w:t>
      </w:r>
    </w:p>
    <w:p w:rsidR="00000000" w:rsidDel="00000000" w:rsidP="00000000" w:rsidRDefault="00000000" w:rsidRPr="00000000" w14:paraId="00000073">
      <w:pPr>
        <w:contextualSpacing w:val="0"/>
        <w:jc w:val="both"/>
        <w:rPr/>
      </w:pPr>
      <w:r w:rsidDel="00000000" w:rsidR="00000000" w:rsidRPr="00000000">
        <w:rPr>
          <w:rtl w:val="0"/>
        </w:rPr>
        <w:t xml:space="preserve">Структуры похожи на классы, но имеют и некоторые отличия. Структуры относятся к типам значений. В отличие от классов, структуры не поддерживают наследование. Структура не может наследовать от другой структуры или класса и не может быть базовой для класса. По этой причине члены структуры не могут объявляться как </w:t>
      </w:r>
      <w:r w:rsidDel="00000000" w:rsidR="00000000" w:rsidRPr="00000000">
        <w:rPr>
          <w:b w:val="1"/>
          <w:rtl w:val="0"/>
        </w:rPr>
        <w:t xml:space="preserve">protected</w:t>
      </w:r>
      <w:r w:rsidDel="00000000" w:rsidR="00000000" w:rsidRPr="00000000">
        <w:rPr>
          <w:rtl w:val="0"/>
        </w:rPr>
        <w:t xml:space="preserve">. Структуры могут реализовывать </w:t>
      </w:r>
      <w:commentRangeStart w:id="12"/>
      <w:r w:rsidDel="00000000" w:rsidR="00000000" w:rsidRPr="00000000">
        <w:rPr>
          <w:rtl w:val="0"/>
        </w:rPr>
        <w:t xml:space="preserve">интерфейсы </w:t>
      </w:r>
      <w:commentRangeEnd w:id="12"/>
      <w:r w:rsidDel="00000000" w:rsidR="00000000" w:rsidRPr="00000000">
        <w:commentReference w:id="12"/>
      </w:r>
      <w:r w:rsidDel="00000000" w:rsidR="00000000" w:rsidRPr="00000000">
        <w:rPr>
          <w:rtl w:val="0"/>
        </w:rPr>
        <w:t xml:space="preserve">именно так, как это делают классы.</w:t>
      </w:r>
    </w:p>
    <w:p w:rsidR="00000000" w:rsidDel="00000000" w:rsidP="00000000" w:rsidRDefault="00000000" w:rsidRPr="00000000" w14:paraId="00000074">
      <w:pPr>
        <w:contextualSpacing w:val="0"/>
        <w:jc w:val="both"/>
        <w:rPr/>
      </w:pPr>
      <w:r w:rsidDel="00000000" w:rsidR="00000000" w:rsidRPr="00000000">
        <w:rPr>
          <w:rtl w:val="0"/>
        </w:rPr>
        <w:t xml:space="preserve">Пример структуры:</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Struct_Vector0010</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struct</w:t>
            </w:r>
            <w:r w:rsidDel="00000000" w:rsidR="00000000" w:rsidRPr="00000000">
              <w:rPr>
                <w:rFonts w:ascii="Courier New" w:cs="Courier New" w:eastAsia="Courier New" w:hAnsi="Courier New"/>
                <w:color w:val="383a42"/>
                <w:sz w:val="20"/>
                <w:szCs w:val="20"/>
                <w:rtl w:val="0"/>
              </w:rPr>
              <w:t xml:space="preserve"> Vector</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w:t>
              <w:br w:type="textWrapping"/>
              <w:t xml:space="preserve">        </w:t>
            </w:r>
            <w:r w:rsidDel="00000000" w:rsidR="00000000" w:rsidRPr="00000000">
              <w:rPr>
                <w:rFonts w:ascii="Courier New" w:cs="Courier New" w:eastAsia="Courier New" w:hAnsi="Courier New"/>
                <w:i w:val="1"/>
                <w:color w:val="a0a1a7"/>
                <w:sz w:val="20"/>
                <w:szCs w:val="20"/>
                <w:rtl w:val="0"/>
              </w:rPr>
              <w:t xml:space="preserve">// В структурах не может быть описан свой конструктор без параметров    </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i w:val="1"/>
                <w:color w:val="a0a1a7"/>
                <w:sz w:val="20"/>
                <w:szCs w:val="20"/>
                <w:rtl w:val="0"/>
              </w:rPr>
              <w:t xml:space="preserve">// public Vector()</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i w:val="1"/>
                <w:color w:val="a0a1a7"/>
                <w:sz w:val="20"/>
                <w:szCs w:val="20"/>
                <w:rtl w:val="0"/>
              </w:rPr>
              <w:t xml:space="preserve">// {</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i w:val="1"/>
                <w:color w:val="a0a1a7"/>
                <w:sz w:val="20"/>
                <w:szCs w:val="20"/>
                <w:rtl w:val="0"/>
              </w:rPr>
              <w:t xml:space="preserve">//    x = y = 0;</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i w:val="1"/>
                <w:color w:val="a0a1a7"/>
                <w:sz w:val="20"/>
                <w:szCs w:val="20"/>
                <w:rtl w:val="0"/>
              </w:rPr>
              <w:t xml:space="preserve">// }</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i w:val="1"/>
                <w:color w:val="a0a1a7"/>
                <w:sz w:val="20"/>
                <w:szCs w:val="20"/>
                <w:rtl w:val="0"/>
              </w:rPr>
              <w:t xml:space="preserve">// Конструктор, который будет заполнять поля объекта</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w:t>
              <w:br w:type="textWrapping"/>
              <w:t xml:space="preserve">        {</w:t>
              <w:br w:type="textWrapping"/>
              <w:t xml:space="preserve">            X = x;</w:t>
              <w:br w:type="textWrapping"/>
              <w:t xml:space="preserve">            Y = y;</w:t>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a0a1a7"/>
                <w:rtl w:val="0"/>
              </w:rPr>
              <w:t xml:space="preserve">        // Для структур не нужно использовать ключевое слово new</w:t>
            </w:r>
            <w:r w:rsidDel="00000000" w:rsidR="00000000" w:rsidRPr="00000000">
              <w:rPr>
                <w:rFonts w:ascii="Courier New" w:cs="Courier New" w:eastAsia="Courier New" w:hAnsi="Courier New"/>
                <w:color w:val="383a42"/>
                <w:sz w:val="20"/>
                <w:szCs w:val="20"/>
                <w:rtl w:val="0"/>
              </w:rPr>
              <w:br w:type="textWrapping"/>
              <w:t xml:space="preserve">            Vector v1;</w:t>
              <w:br w:type="textWrapping"/>
              <w:t xml:space="preserve">            v1.X =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 xml:space="preserve">            v1.Y = </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w:t>
              <w:br w:type="textWrapping"/>
              <w:t xml:space="preserve">            Vector v2;</w:t>
              <w:br w:type="textWrapping"/>
              <w:t xml:space="preserve">       </w:t>
            </w:r>
            <w:r w:rsidDel="00000000" w:rsidR="00000000" w:rsidRPr="00000000">
              <w:rPr>
                <w:rFonts w:ascii="Courier New" w:cs="Courier New" w:eastAsia="Courier New" w:hAnsi="Courier New"/>
                <w:i w:val="1"/>
                <w:color w:val="a0a1a7"/>
                <w:sz w:val="20"/>
                <w:szCs w:val="20"/>
                <w:rtl w:val="0"/>
              </w:rPr>
              <w:t xml:space="preserve">// Хотя можно вызывать конструкторы, но у структур они нужны только для заполнения полей структуры            </w:t>
            </w:r>
            <w:r w:rsidDel="00000000" w:rsidR="00000000" w:rsidRPr="00000000">
              <w:rPr>
                <w:rFonts w:ascii="Courier New" w:cs="Courier New" w:eastAsia="Courier New" w:hAnsi="Courier New"/>
                <w:color w:val="383a42"/>
                <w:sz w:val="20"/>
                <w:szCs w:val="20"/>
                <w:rtl w:val="0"/>
              </w:rPr>
              <w:br w:type="textWrapping"/>
              <w:t xml:space="preserve">            v2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7">
      <w:pPr>
        <w:ind w:firstLine="720"/>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pPr>
      <w:r w:rsidDel="00000000" w:rsidR="00000000" w:rsidRPr="00000000">
        <w:rPr>
          <w:rtl w:val="0"/>
        </w:rPr>
        <w:t xml:space="preserve">Для структур, как и для классов, возможно переопределять операторы +, -, = и другие.</w:t>
      </w:r>
    </w:p>
    <w:p w:rsidR="00000000" w:rsidDel="00000000" w:rsidP="00000000" w:rsidRDefault="00000000" w:rsidRPr="00000000" w14:paraId="00000079">
      <w:pPr>
        <w:contextualSpacing w:val="0"/>
        <w:jc w:val="both"/>
        <w:rPr/>
      </w:pPr>
      <w:r w:rsidDel="00000000" w:rsidR="00000000" w:rsidRPr="00000000">
        <w:rPr>
          <w:rtl w:val="0"/>
        </w:rPr>
        <w:t xml:space="preserve">Выбор между структурой и классом приходится делать программисту. Когда модель содержит небольшое количество данных внутри себя (как в примере с </w:t>
      </w:r>
      <w:r w:rsidDel="00000000" w:rsidR="00000000" w:rsidRPr="00000000">
        <w:rPr>
          <w:b w:val="1"/>
          <w:rtl w:val="0"/>
        </w:rPr>
        <w:t xml:space="preserve">Vector</w:t>
      </w:r>
      <w:r w:rsidDel="00000000" w:rsidR="00000000" w:rsidRPr="00000000">
        <w:rPr>
          <w:rtl w:val="0"/>
        </w:rPr>
        <w:t xml:space="preserve">), ее бывает выгодней описать в виде структуры, так как на работу со структурой не тратится время на выделение памяти.</w:t>
      </w:r>
      <w:r w:rsidDel="00000000" w:rsidR="00000000" w:rsidRPr="00000000">
        <w:rPr>
          <w:rtl w:val="0"/>
        </w:rPr>
        <w:t xml:space="preserve"> В С# нельзя объявить или переопределить конструктор по умолчанию для структуры. Можно только объявить параметризованный конструктор. И здесь два варианта:</w:t>
      </w:r>
    </w:p>
    <w:p w:rsidR="00000000" w:rsidDel="00000000" w:rsidP="00000000" w:rsidRDefault="00000000" w:rsidRPr="00000000" w14:paraId="0000007A">
      <w:pPr>
        <w:contextualSpacing w:val="0"/>
        <w:jc w:val="both"/>
        <w:rPr/>
      </w:pPr>
      <w:r w:rsidDel="00000000" w:rsidR="00000000" w:rsidRPr="00000000">
        <w:rPr>
          <w:rtl w:val="0"/>
        </w:rPr>
        <w:t xml:space="preserve">1. Либо в параметризованном конструкторе инициализировать все поля структуры.</w:t>
      </w:r>
    </w:p>
    <w:p w:rsidR="00000000" w:rsidDel="00000000" w:rsidP="00000000" w:rsidRDefault="00000000" w:rsidRPr="00000000" w14:paraId="0000007B">
      <w:pPr>
        <w:contextualSpacing w:val="0"/>
        <w:jc w:val="both"/>
        <w:rPr/>
      </w:pPr>
      <w:r w:rsidDel="00000000" w:rsidR="00000000" w:rsidRPr="00000000">
        <w:rPr>
          <w:rtl w:val="0"/>
        </w:rPr>
        <w:t xml:space="preserve">2. Либо в параметризованном конструкторе инициализировать не все поля, но вызывать конструктор по умолчанию.</w:t>
      </w:r>
    </w:p>
    <w:p w:rsidR="00000000" w:rsidDel="00000000" w:rsidP="00000000" w:rsidRDefault="00000000" w:rsidRPr="00000000" w14:paraId="0000007C">
      <w:pPr>
        <w:contextualSpacing w:val="0"/>
        <w:jc w:val="both"/>
        <w:rPr/>
      </w:pPr>
      <w:r w:rsidDel="00000000" w:rsidR="00000000" w:rsidRPr="00000000">
        <w:rPr>
          <w:rtl w:val="0"/>
        </w:rPr>
        <w:t xml:space="preserve"> </w:t>
      </w:r>
      <w:r w:rsidDel="00000000" w:rsidR="00000000" w:rsidRPr="00000000">
        <w:rPr>
          <w:rtl w:val="0"/>
        </w:rPr>
        <w:t xml:space="preserve">У структуры нельзя проинициализировать поля по умолчанию.</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_x;</w:t>
              <w:br w:type="textWrapping"/>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_y;</w:t>
              <w:br w:type="textWrapping"/>
            </w:r>
            <w:commentRangeStart w:id="13"/>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 </w:t>
            </w:r>
            <w:r w:rsidDel="00000000" w:rsidR="00000000" w:rsidRPr="00000000">
              <w:rPr>
                <w:rFonts w:ascii="Courier New" w:cs="Courier New" w:eastAsia="Courier New" w:hAnsi="Courier New"/>
                <w:color w:val="4078f2"/>
                <w:sz w:val="20"/>
                <w:szCs w:val="20"/>
                <w:rtl w:val="0"/>
              </w:rPr>
              <w:t xml:space="preserve">this</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t xml:space="preserve">     _y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w:t>
              <w:br w:type="textWrapping"/>
              <w:t xml:space="preserve">     _x = x;</w:t>
              <w:br w:type="textWrapping"/>
              <w:t xml:space="preserve">}</w:t>
            </w:r>
            <w:commentRangeEnd w:id="13"/>
            <w:r w:rsidDel="00000000" w:rsidR="00000000" w:rsidRPr="00000000">
              <w:commentReference w:id="13"/>
            </w:r>
            <w:r w:rsidDel="00000000" w:rsidR="00000000" w:rsidRPr="00000000">
              <w:rPr>
                <w:rtl w:val="0"/>
              </w:rPr>
            </w:r>
          </w:p>
        </w:tc>
      </w:tr>
    </w:tbl>
    <w:p w:rsidR="00000000" w:rsidDel="00000000" w:rsidP="00000000" w:rsidRDefault="00000000" w:rsidRPr="00000000" w14:paraId="0000007E">
      <w:pPr>
        <w:ind w:firstLine="720"/>
        <w:contextualSpacing w:val="0"/>
        <w:jc w:val="both"/>
        <w:rPr/>
      </w:pPr>
      <w:r w:rsidDel="00000000" w:rsidR="00000000" w:rsidRPr="00000000">
        <w:rPr>
          <w:rtl w:val="0"/>
        </w:rPr>
      </w:r>
    </w:p>
    <w:p w:rsidR="00000000" w:rsidDel="00000000" w:rsidP="00000000" w:rsidRDefault="00000000" w:rsidRPr="00000000" w14:paraId="0000007F">
      <w:pPr>
        <w:pStyle w:val="Heading1"/>
        <w:contextualSpacing w:val="0"/>
        <w:jc w:val="both"/>
        <w:rPr/>
      </w:pPr>
      <w:bookmarkStart w:colFirst="0" w:colLast="0" w:name="_4i7ojhp" w:id="19"/>
      <w:bookmarkEnd w:id="19"/>
      <w:r w:rsidDel="00000000" w:rsidR="00000000" w:rsidRPr="00000000">
        <w:rPr>
          <w:rtl w:val="0"/>
        </w:rPr>
        <w:t xml:space="preserve">Наследование</w:t>
      </w:r>
    </w:p>
    <w:p w:rsidR="00000000" w:rsidDel="00000000" w:rsidP="00000000" w:rsidRDefault="00000000" w:rsidRPr="00000000" w14:paraId="00000080">
      <w:pPr>
        <w:contextualSpacing w:val="0"/>
        <w:jc w:val="both"/>
        <w:rPr/>
      </w:pPr>
      <w:r w:rsidDel="00000000" w:rsidR="00000000" w:rsidRPr="00000000">
        <w:rPr>
          <w:rtl w:val="0"/>
        </w:rPr>
        <w:t xml:space="preserve">Наследование представляет собой процесс, в ходе которого один объект  приобретает свойства другого. </w:t>
      </w:r>
    </w:p>
    <w:p w:rsidR="00000000" w:rsidDel="00000000" w:rsidP="00000000" w:rsidRDefault="00000000" w:rsidRPr="00000000" w14:paraId="00000081">
      <w:pPr>
        <w:contextualSpacing w:val="0"/>
        <w:jc w:val="both"/>
        <w:rPr/>
      </w:pPr>
      <w:r w:rsidDel="00000000" w:rsidR="00000000" w:rsidRPr="00000000">
        <w:rPr>
          <w:rtl w:val="0"/>
        </w:rPr>
        <w:t xml:space="preserve">В языке С# наследуемый класс называется базовым, а наследующий – производным. Следовательно, производный класс представляет собой специализированный вариант базового класса. Он наследует все переменные, методы, свойства и индексаторы, определяемые в базовом классе, добавляя к ним собственные элементы. </w:t>
      </w:r>
    </w:p>
    <w:p w:rsidR="00000000" w:rsidDel="00000000" w:rsidP="00000000" w:rsidRDefault="00000000" w:rsidRPr="00000000" w14:paraId="00000082">
      <w:pPr>
        <w:contextualSpacing w:val="0"/>
        <w:jc w:val="both"/>
        <w:rPr/>
      </w:pPr>
      <w:r w:rsidDel="00000000" w:rsidR="00000000" w:rsidRPr="00000000">
        <w:rPr>
          <w:rtl w:val="0"/>
        </w:rPr>
        <w:t xml:space="preserve">Наследование является одним из трех основополагающих принципов объектно-ориентированного программирования, поскольку оно допускает создание иерархических классификаций. Благодаря наследованию можно создать общий класс, в котором определяются характерные особенности, присущие множеству связанных элементов. От этого класса могут затем наследовать другие, более конкретные классы, добавляя в него свои индивидуальные особенности. </w:t>
      </w:r>
    </w:p>
    <w:p w:rsidR="00000000" w:rsidDel="00000000" w:rsidP="00000000" w:rsidRDefault="00000000" w:rsidRPr="00000000" w14:paraId="00000083">
      <w:pPr>
        <w:contextualSpacing w:val="0"/>
        <w:jc w:val="both"/>
        <w:rPr/>
      </w:pPr>
      <w:r w:rsidDel="00000000" w:rsidR="00000000" w:rsidRPr="00000000">
        <w:rPr>
          <w:rtl w:val="0"/>
        </w:rPr>
        <w:t xml:space="preserve">В C# (точнее, в .Net Framework) все объекты наследуются от базового класса </w:t>
      </w:r>
      <w:r w:rsidDel="00000000" w:rsidR="00000000" w:rsidRPr="00000000">
        <w:rPr>
          <w:b w:val="1"/>
          <w:rtl w:val="0"/>
        </w:rPr>
        <w:t xml:space="preserve">object</w:t>
      </w:r>
      <w:r w:rsidDel="00000000" w:rsidR="00000000" w:rsidRPr="00000000">
        <w:rPr>
          <w:rtl w:val="0"/>
        </w:rPr>
        <w:t xml:space="preserve">. В практическом смысле мы можем присваивать переменной класса </w:t>
      </w:r>
      <w:r w:rsidDel="00000000" w:rsidR="00000000" w:rsidRPr="00000000">
        <w:rPr>
          <w:b w:val="1"/>
          <w:rtl w:val="0"/>
        </w:rPr>
        <w:t xml:space="preserve">object</w:t>
      </w:r>
      <w:r w:rsidDel="00000000" w:rsidR="00000000" w:rsidRPr="00000000">
        <w:rPr>
          <w:rtl w:val="0"/>
        </w:rPr>
        <w:t xml:space="preserve"> любое значение.</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rtl w:val="0"/>
              </w:rPr>
              <w:t xml:space="preserve">Object a=</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Object();</w:t>
              <w:br w:type="textWrapping"/>
              <w:t xml:space="preserve">a=</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 xml:space="preserve">a=</w:t>
            </w:r>
            <w:r w:rsidDel="00000000" w:rsidR="00000000" w:rsidRPr="00000000">
              <w:rPr>
                <w:rFonts w:ascii="Courier New" w:cs="Courier New" w:eastAsia="Courier New" w:hAnsi="Courier New"/>
                <w:color w:val="986801"/>
                <w:sz w:val="20"/>
                <w:szCs w:val="20"/>
                <w:rtl w:val="0"/>
              </w:rPr>
              <w:t xml:space="preserve">3.14</w:t>
            </w:r>
            <w:r w:rsidDel="00000000" w:rsidR="00000000" w:rsidRPr="00000000">
              <w:rPr>
                <w:rFonts w:ascii="Courier New" w:cs="Courier New" w:eastAsia="Courier New" w:hAnsi="Courier New"/>
                <w:color w:val="383a42"/>
                <w:sz w:val="20"/>
                <w:szCs w:val="20"/>
                <w:rtl w:val="0"/>
              </w:rPr>
              <w:t xml:space="preserve">;</w:t>
              <w:br w:type="textWrapping"/>
              <w:t xml:space="preserve">a=</w:t>
            </w:r>
            <w:r w:rsidDel="00000000" w:rsidR="00000000" w:rsidRPr="00000000">
              <w:rPr>
                <w:rFonts w:ascii="Courier New" w:cs="Courier New" w:eastAsia="Courier New" w:hAnsi="Courier New"/>
                <w:color w:val="50a14f"/>
                <w:sz w:val="20"/>
                <w:szCs w:val="20"/>
                <w:rtl w:val="0"/>
              </w:rPr>
              <w:t xml:space="preserve">"Строка"</w:t>
            </w:r>
            <w:r w:rsidDel="00000000" w:rsidR="00000000" w:rsidRPr="00000000">
              <w:rPr>
                <w:rFonts w:ascii="Courier New" w:cs="Courier New" w:eastAsia="Courier New" w:hAnsi="Courier New"/>
                <w:color w:val="383a42"/>
                <w:sz w:val="20"/>
                <w:szCs w:val="20"/>
                <w:rtl w:val="0"/>
              </w:rPr>
              <w:t xml:space="preserve">;</w:t>
              <w:br w:type="textWrapping"/>
              <w:t xml:space="preserve">a=</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Random();</w:t>
            </w:r>
            <w:r w:rsidDel="00000000" w:rsidR="00000000" w:rsidRPr="00000000">
              <w:rPr>
                <w:rtl w:val="0"/>
              </w:rPr>
            </w:r>
          </w:p>
        </w:tc>
      </w:tr>
    </w:tbl>
    <w:p w:rsidR="00000000" w:rsidDel="00000000" w:rsidP="00000000" w:rsidRDefault="00000000" w:rsidRPr="00000000" w14:paraId="00000085">
      <w:pPr>
        <w:spacing w:after="0" w:lineRule="auto"/>
        <w:contextualSpacing w:val="0"/>
        <w:jc w:val="both"/>
        <w:rPr/>
      </w:pPr>
      <w:r w:rsidDel="00000000" w:rsidR="00000000" w:rsidRPr="00000000">
        <w:rPr>
          <w:rtl w:val="0"/>
        </w:rPr>
        <w:t xml:space="preserve">Хотя такой способ существует и может быть использован при программировании, разработчики стараются избегать его, так как приходится заботиться о том, какие данные хранятся в переменных типа </w:t>
      </w:r>
      <w:r w:rsidDel="00000000" w:rsidR="00000000" w:rsidRPr="00000000">
        <w:rPr>
          <w:b w:val="1"/>
          <w:rtl w:val="0"/>
        </w:rPr>
        <w:t xml:space="preserve">object</w:t>
      </w:r>
      <w:r w:rsidDel="00000000" w:rsidR="00000000" w:rsidRPr="00000000">
        <w:rPr>
          <w:rtl w:val="0"/>
        </w:rPr>
        <w:t xml:space="preserve">. При данном подходе вы столкнетесь с такими явлениями, как упаковка (boxing) и распаковка (unboxing). Первая предполагает преобразование объекта значимого типа (например, типа </w:t>
      </w:r>
      <w:r w:rsidDel="00000000" w:rsidR="00000000" w:rsidRPr="00000000">
        <w:rPr>
          <w:b w:val="1"/>
          <w:rtl w:val="0"/>
        </w:rPr>
        <w:t xml:space="preserve">int</w:t>
      </w:r>
      <w:r w:rsidDel="00000000" w:rsidR="00000000" w:rsidRPr="00000000">
        <w:rPr>
          <w:rtl w:val="0"/>
        </w:rPr>
        <w:t xml:space="preserve">) к типу </w:t>
      </w:r>
      <w:r w:rsidDel="00000000" w:rsidR="00000000" w:rsidRPr="00000000">
        <w:rPr>
          <w:b w:val="1"/>
          <w:rtl w:val="0"/>
        </w:rPr>
        <w:t xml:space="preserve">object</w:t>
      </w:r>
      <w:r w:rsidDel="00000000" w:rsidR="00000000" w:rsidRPr="00000000">
        <w:rPr>
          <w:rtl w:val="0"/>
        </w:rPr>
        <w:t xml:space="preserve">. При упаковке общеязыковая среда </w:t>
      </w:r>
      <w:r w:rsidDel="00000000" w:rsidR="00000000" w:rsidRPr="00000000">
        <w:rPr>
          <w:b w:val="1"/>
          <w:rtl w:val="0"/>
        </w:rPr>
        <w:t xml:space="preserve">CLR</w:t>
      </w:r>
      <w:r w:rsidDel="00000000" w:rsidR="00000000" w:rsidRPr="00000000">
        <w:rPr>
          <w:rtl w:val="0"/>
        </w:rPr>
        <w:t xml:space="preserve"> обертывает значение в объект типа </w:t>
      </w:r>
      <w:r w:rsidDel="00000000" w:rsidR="00000000" w:rsidRPr="00000000">
        <w:rPr>
          <w:b w:val="1"/>
          <w:rtl w:val="0"/>
        </w:rPr>
        <w:t xml:space="preserve">System.Object</w:t>
      </w:r>
      <w:r w:rsidDel="00000000" w:rsidR="00000000" w:rsidRPr="00000000">
        <w:rPr>
          <w:rtl w:val="0"/>
        </w:rPr>
        <w:t xml:space="preserve"> и сохраняет его в управляемой куче (хипе). Распаковка (unboxing), наоборот, предполагает преобразование объекта типа </w:t>
      </w:r>
      <w:r w:rsidDel="00000000" w:rsidR="00000000" w:rsidRPr="00000000">
        <w:rPr>
          <w:b w:val="1"/>
          <w:rtl w:val="0"/>
        </w:rPr>
        <w:t xml:space="preserve">object</w:t>
      </w:r>
      <w:r w:rsidDel="00000000" w:rsidR="00000000" w:rsidRPr="00000000">
        <w:rPr>
          <w:rtl w:val="0"/>
        </w:rPr>
        <w:t xml:space="preserve"> к значимому типу. Упаковка и распаковка ведут к снижению производительности, так как системе надо осуществить необходимые </w:t>
      </w:r>
      <w:r w:rsidDel="00000000" w:rsidR="00000000" w:rsidRPr="00000000">
        <w:rPr>
          <w:rtl w:val="0"/>
        </w:rPr>
        <w:t xml:space="preserve">преобразования</w:t>
      </w:r>
      <w:r w:rsidDel="00000000" w:rsidR="00000000" w:rsidRPr="00000000">
        <w:rPr>
          <w:rtl w:val="0"/>
        </w:rPr>
        <w:t xml:space="preserve"> (выделение памяти и копирование).</w:t>
      </w:r>
    </w:p>
    <w:p w:rsidR="00000000" w:rsidDel="00000000" w:rsidP="00000000" w:rsidRDefault="00000000" w:rsidRPr="00000000" w14:paraId="00000086">
      <w:pPr>
        <w:contextualSpacing w:val="0"/>
        <w:jc w:val="both"/>
        <w:rPr/>
      </w:pPr>
      <w:r w:rsidDel="00000000" w:rsidR="00000000" w:rsidRPr="00000000">
        <w:rPr>
          <w:rtl w:val="0"/>
        </w:rPr>
        <w:t xml:space="preserve">Все классы по умолчанию могут наследоваться, но есть ряд ограничений:</w:t>
      </w:r>
    </w:p>
    <w:p w:rsidR="00000000" w:rsidDel="00000000" w:rsidP="00000000" w:rsidRDefault="00000000" w:rsidRPr="00000000" w14:paraId="00000087">
      <w:pPr>
        <w:numPr>
          <w:ilvl w:val="0"/>
          <w:numId w:val="5"/>
        </w:numPr>
        <w:ind w:left="720" w:hanging="360"/>
        <w:contextualSpacing w:val="1"/>
        <w:jc w:val="both"/>
        <w:rPr>
          <w:u w:val="none"/>
        </w:rPr>
      </w:pPr>
      <w:r w:rsidDel="00000000" w:rsidR="00000000" w:rsidRPr="00000000">
        <w:rPr>
          <w:rtl w:val="0"/>
        </w:rPr>
        <w:t xml:space="preserve">Не поддерживается множественное наследование – класс может наследоваться только от одного класса. Хотя проблема множественного наследования решается с помощью концепции интерфейсов;</w:t>
      </w:r>
    </w:p>
    <w:p w:rsidR="00000000" w:rsidDel="00000000" w:rsidP="00000000" w:rsidRDefault="00000000" w:rsidRPr="00000000" w14:paraId="00000088">
      <w:pPr>
        <w:numPr>
          <w:ilvl w:val="0"/>
          <w:numId w:val="5"/>
        </w:numPr>
        <w:ind w:left="720" w:hanging="360"/>
        <w:contextualSpacing w:val="1"/>
        <w:jc w:val="both"/>
        <w:rPr>
          <w:u w:val="none"/>
        </w:rPr>
      </w:pPr>
      <w:r w:rsidDel="00000000" w:rsidR="00000000" w:rsidRPr="00000000">
        <w:rPr>
          <w:rtl w:val="0"/>
        </w:rPr>
        <w:t xml:space="preserve">При создании производного класса надо учитывать тип доступа к базовому классу – тип доступа к производному классу должен быть таким же, как у базового класса, или более строгим. Если базовый класс имеет тип доступа </w:t>
      </w:r>
      <w:r w:rsidDel="00000000" w:rsidR="00000000" w:rsidRPr="00000000">
        <w:rPr>
          <w:b w:val="1"/>
          <w:rtl w:val="0"/>
        </w:rPr>
        <w:t xml:space="preserve">internal</w:t>
      </w:r>
      <w:r w:rsidDel="00000000" w:rsidR="00000000" w:rsidRPr="00000000">
        <w:rPr>
          <w:rtl w:val="0"/>
        </w:rPr>
        <w:t xml:space="preserve">, то производный класс может иметь тип доступа </w:t>
      </w:r>
      <w:r w:rsidDel="00000000" w:rsidR="00000000" w:rsidRPr="00000000">
        <w:rPr>
          <w:b w:val="1"/>
          <w:rtl w:val="0"/>
        </w:rPr>
        <w:t xml:space="preserve">internal</w:t>
      </w:r>
      <w:r w:rsidDel="00000000" w:rsidR="00000000" w:rsidRPr="00000000">
        <w:rPr>
          <w:rtl w:val="0"/>
        </w:rPr>
        <w:t xml:space="preserve"> или </w:t>
      </w:r>
      <w:r w:rsidDel="00000000" w:rsidR="00000000" w:rsidRPr="00000000">
        <w:rPr>
          <w:b w:val="1"/>
          <w:rtl w:val="0"/>
        </w:rPr>
        <w:t xml:space="preserve">private</w:t>
      </w:r>
      <w:r w:rsidDel="00000000" w:rsidR="00000000" w:rsidRPr="00000000">
        <w:rPr>
          <w:rtl w:val="0"/>
        </w:rPr>
        <w:t xml:space="preserve">, но не </w:t>
      </w:r>
      <w:r w:rsidDel="00000000" w:rsidR="00000000" w:rsidRPr="00000000">
        <w:rPr>
          <w:b w:val="1"/>
          <w:rtl w:val="0"/>
        </w:rPr>
        <w:t xml:space="preserve">public</w:t>
      </w:r>
      <w:r w:rsidDel="00000000" w:rsidR="00000000" w:rsidRPr="00000000">
        <w:rPr>
          <w:rtl w:val="0"/>
        </w:rPr>
        <w:t xml:space="preserve">;</w:t>
      </w:r>
    </w:p>
    <w:p w:rsidR="00000000" w:rsidDel="00000000" w:rsidP="00000000" w:rsidRDefault="00000000" w:rsidRPr="00000000" w14:paraId="00000089">
      <w:pPr>
        <w:numPr>
          <w:ilvl w:val="0"/>
          <w:numId w:val="5"/>
        </w:numPr>
        <w:ind w:left="720" w:hanging="360"/>
        <w:contextualSpacing w:val="1"/>
        <w:jc w:val="both"/>
        <w:rPr>
          <w:u w:val="none"/>
        </w:rPr>
      </w:pPr>
      <w:r w:rsidDel="00000000" w:rsidR="00000000" w:rsidRPr="00000000">
        <w:rPr>
          <w:rtl w:val="0"/>
        </w:rPr>
        <w:t xml:space="preserve">Если класс объявлен с модификатором </w:t>
      </w:r>
      <w:r w:rsidDel="00000000" w:rsidR="00000000" w:rsidRPr="00000000">
        <w:rPr>
          <w:b w:val="1"/>
          <w:rtl w:val="0"/>
        </w:rPr>
        <w:t xml:space="preserve">sealed</w:t>
      </w:r>
      <w:r w:rsidDel="00000000" w:rsidR="00000000" w:rsidRPr="00000000">
        <w:rPr>
          <w:rtl w:val="0"/>
        </w:rPr>
        <w:t xml:space="preserve">, от него нельзя наследовать и создавать производные классы.</w:t>
      </w:r>
    </w:p>
    <w:p w:rsidR="00000000" w:rsidDel="00000000" w:rsidP="00000000" w:rsidRDefault="00000000" w:rsidRPr="00000000" w14:paraId="0000008A">
      <w:pPr>
        <w:contextualSpacing w:val="0"/>
        <w:jc w:val="both"/>
        <w:rPr/>
      </w:pPr>
      <w:r w:rsidDel="00000000" w:rsidR="00000000" w:rsidRPr="00000000">
        <w:rPr>
          <w:rtl w:val="0"/>
        </w:rPr>
        <w:t xml:space="preserve">Пример наследования:</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inheritance_0020</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br w:type="textWrapping"/>
              <w:tab/>
              <w:t xml:space="preserve">{</w:t>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w:t>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w:t>
              <w:br w:type="textWrapping"/>
              <w:tab/>
              <w:tab/>
            </w:r>
            <w:r w:rsidDel="00000000" w:rsidR="00000000" w:rsidRPr="00000000">
              <w:rPr>
                <w:rFonts w:ascii="Courier New" w:cs="Courier New" w:eastAsia="Courier New" w:hAnsi="Courier New"/>
                <w:i w:val="1"/>
                <w:color w:val="a0a1a7"/>
                <w:sz w:val="20"/>
                <w:szCs w:val="20"/>
                <w:rtl w:val="0"/>
              </w:rPr>
              <w:t xml:space="preserve">// Переопределим конструктор по умолчанию        </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br w:type="textWrapping"/>
              <w:tab/>
              <w:tab/>
              <w:t xml:space="preserve">{</w:t>
              <w:br w:type="textWrapping"/>
              <w:tab/>
              <w:tab/>
              <w:tab/>
              <w:t xml:space="preserve">X = Y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w:t>
              <w:br w:type="textWrapping"/>
              <w:tab/>
              <w:tab/>
              <w:t xml:space="preserve">}</w:t>
              <w:br w:type="textWrapping"/>
              <w:tab/>
              <w:tab/>
            </w:r>
            <w:r w:rsidDel="00000000" w:rsidR="00000000" w:rsidRPr="00000000">
              <w:rPr>
                <w:rFonts w:ascii="Courier New" w:cs="Courier New" w:eastAsia="Courier New" w:hAnsi="Courier New"/>
                <w:i w:val="1"/>
                <w:color w:val="a0a1a7"/>
                <w:sz w:val="20"/>
                <w:szCs w:val="20"/>
                <w:rtl w:val="0"/>
              </w:rPr>
              <w:t xml:space="preserve">// Конструктор, который будет заполнять поля объекта</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w:t>
              <w:br w:type="textWrapping"/>
              <w:tab/>
              <w:tab/>
              <w:t xml:space="preserve">{</w:t>
              <w:br w:type="textWrapping"/>
              <w:tab/>
              <w:tab/>
              <w:tab/>
              <w:t xml:space="preserve">X = x;</w:t>
              <w:br w:type="textWrapping"/>
              <w:tab/>
              <w:tab/>
              <w:tab/>
              <w:t xml:space="preserve">Y = y;</w:t>
              <w:br w:type="textWrapping"/>
              <w:tab/>
              <w:tab/>
              <w:t xml:space="preserve">}</w:t>
              <w:br w:type="textWrapping"/>
              <w:tab/>
              <w:tab/>
            </w:r>
            <w:r w:rsidDel="00000000" w:rsidR="00000000" w:rsidRPr="00000000">
              <w:rPr>
                <w:rFonts w:ascii="Courier New" w:cs="Courier New" w:eastAsia="Courier New" w:hAnsi="Courier New"/>
                <w:i w:val="1"/>
                <w:color w:val="a0a1a7"/>
                <w:sz w:val="20"/>
                <w:szCs w:val="20"/>
                <w:rtl w:val="0"/>
              </w:rPr>
              <w:t xml:space="preserve">// Метод для получения данных в строковой форме</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ToString</w:t>
            </w:r>
            <w:r w:rsidDel="00000000" w:rsidR="00000000" w:rsidRPr="00000000">
              <w:rPr>
                <w:rFonts w:ascii="Courier New" w:cs="Courier New" w:eastAsia="Courier New" w:hAnsi="Courier New"/>
                <w:color w:val="383a42"/>
                <w:sz w:val="20"/>
                <w:szCs w:val="20"/>
                <w:rtl w:val="0"/>
              </w:rPr>
              <w:t xml:space="preserve">() =&gt; </w:t>
            </w:r>
            <w:r w:rsidDel="00000000" w:rsidR="00000000" w:rsidRPr="00000000">
              <w:rPr>
                <w:rFonts w:ascii="Courier New" w:cs="Courier New" w:eastAsia="Courier New" w:hAnsi="Courier New"/>
                <w:color w:val="50a14f"/>
                <w:sz w:val="20"/>
                <w:szCs w:val="20"/>
                <w:rtl w:val="0"/>
              </w:rPr>
              <w:t xml:space="preserve">$"X=</w:t>
            </w:r>
            <w:r w:rsidDel="00000000" w:rsidR="00000000" w:rsidRPr="00000000">
              <w:rPr>
                <w:rFonts w:ascii="Courier New" w:cs="Courier New" w:eastAsia="Courier New" w:hAnsi="Courier New"/>
                <w:color w:val="e45649"/>
                <w:sz w:val="20"/>
                <w:szCs w:val="20"/>
                <w:rtl w:val="0"/>
              </w:rPr>
              <w:t xml:space="preserve">{X}</w:t>
            </w:r>
            <w:r w:rsidDel="00000000" w:rsidR="00000000" w:rsidRPr="00000000">
              <w:rPr>
                <w:rFonts w:ascii="Courier New" w:cs="Courier New" w:eastAsia="Courier New" w:hAnsi="Courier New"/>
                <w:color w:val="50a14f"/>
                <w:sz w:val="20"/>
                <w:szCs w:val="20"/>
                <w:rtl w:val="0"/>
              </w:rPr>
              <w:t xml:space="preserve"> Y=</w:t>
            </w:r>
            <w:r w:rsidDel="00000000" w:rsidR="00000000" w:rsidRPr="00000000">
              <w:rPr>
                <w:rFonts w:ascii="Courier New" w:cs="Courier New" w:eastAsia="Courier New" w:hAnsi="Courier New"/>
                <w:color w:val="e45649"/>
                <w:sz w:val="20"/>
                <w:szCs w:val="20"/>
                <w:rtl w:val="0"/>
              </w:rPr>
              <w:t xml:space="preserve">{Y}</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br w:type="textWrapping"/>
              <w:tab/>
              <w:t xml:space="preserve">}</w:t>
              <w:br w:type="textWrapping"/>
              <w:tab/>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MyObject</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br w:type="textWrapping"/>
              <w:tab/>
              <w:t xml:space="preserve">{</w:t>
              <w:br w:type="textWrapping"/>
              <w:tab/>
              <w:t xml:space="preserve">}</w:t>
              <w:br w:type="textWrapping"/>
              <w:tab/>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ab/>
              <w:t xml:space="preserve">{</w:t>
              <w:br w:type="textWrapping"/>
              <w:tab/>
              <w:tab/>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ab/>
              <w:tab/>
              <w:t xml:space="preserve">{</w:t>
              <w:br w:type="textWrapping"/>
              <w:tab/>
              <w:tab/>
              <w:tab/>
              <w:t xml:space="preserve">MyObject obj1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MyObject</w:t>
              <w:br w:type="textWrapping"/>
              <w:tab/>
              <w:tab/>
              <w:tab/>
              <w:t xml:space="preserve">{</w:t>
              <w:br w:type="textWrapping"/>
              <w:tab/>
              <w:tab/>
              <w:tab/>
              <w:tab/>
              <w:t xml:space="preserve">X =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ab/>
              <w:tab/>
              <w:tab/>
              <w:tab/>
              <w:t xml:space="preserve">Y = </w:t>
            </w:r>
            <w:r w:rsidDel="00000000" w:rsidR="00000000" w:rsidRPr="00000000">
              <w:rPr>
                <w:rFonts w:ascii="Courier New" w:cs="Courier New" w:eastAsia="Courier New" w:hAnsi="Courier New"/>
                <w:color w:val="986801"/>
                <w:sz w:val="20"/>
                <w:szCs w:val="20"/>
                <w:rtl w:val="0"/>
              </w:rPr>
              <w:t xml:space="preserve">20</w:t>
            </w:r>
            <w:r w:rsidDel="00000000" w:rsidR="00000000" w:rsidRPr="00000000">
              <w:rPr>
                <w:rFonts w:ascii="Courier New" w:cs="Courier New" w:eastAsia="Courier New" w:hAnsi="Courier New"/>
                <w:color w:val="383a42"/>
                <w:sz w:val="20"/>
                <w:szCs w:val="20"/>
                <w:rtl w:val="0"/>
              </w:rPr>
              <w:br w:type="textWrapping"/>
              <w:tab/>
              <w:tab/>
              <w:tab/>
              <w:t xml:space="preserve">};</w:t>
              <w:br w:type="textWrapping"/>
              <w:tab/>
              <w:tab/>
              <w:tab/>
              <w:t xml:space="preserve">Console.WriteLine(obj1.ToString());</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rtl w:val="0"/>
        </w:rPr>
        <w:t xml:space="preserve">Мы создали новый класс </w:t>
      </w:r>
      <w:r w:rsidDel="00000000" w:rsidR="00000000" w:rsidRPr="00000000">
        <w:rPr>
          <w:b w:val="1"/>
          <w:rtl w:val="0"/>
        </w:rPr>
        <w:t xml:space="preserve">MyObject</w:t>
      </w:r>
      <w:r w:rsidDel="00000000" w:rsidR="00000000" w:rsidRPr="00000000">
        <w:rPr>
          <w:rtl w:val="0"/>
        </w:rPr>
        <w:t xml:space="preserve">, который наследует публичные (</w:t>
      </w:r>
      <w:r w:rsidDel="00000000" w:rsidR="00000000" w:rsidRPr="00000000">
        <w:rPr>
          <w:b w:val="1"/>
          <w:rtl w:val="0"/>
        </w:rPr>
        <w:t xml:space="preserve">public</w:t>
      </w:r>
      <w:r w:rsidDel="00000000" w:rsidR="00000000" w:rsidRPr="00000000">
        <w:rPr>
          <w:rtl w:val="0"/>
        </w:rPr>
        <w:t xml:space="preserve">) и защищенные (</w:t>
      </w:r>
      <w:r w:rsidDel="00000000" w:rsidR="00000000" w:rsidRPr="00000000">
        <w:rPr>
          <w:b w:val="1"/>
          <w:rtl w:val="0"/>
        </w:rPr>
        <w:t xml:space="preserve">protected</w:t>
      </w:r>
      <w:r w:rsidDel="00000000" w:rsidR="00000000" w:rsidRPr="00000000">
        <w:rPr>
          <w:rtl w:val="0"/>
        </w:rPr>
        <w:t xml:space="preserve">) члены класса </w:t>
      </w:r>
      <w:r w:rsidDel="00000000" w:rsidR="00000000" w:rsidRPr="00000000">
        <w:rPr>
          <w:b w:val="1"/>
          <w:rtl w:val="0"/>
        </w:rPr>
        <w:t xml:space="preserve">Vector</w:t>
      </w:r>
      <w:r w:rsidDel="00000000" w:rsidR="00000000" w:rsidRPr="00000000">
        <w:rPr>
          <w:rtl w:val="0"/>
        </w:rPr>
        <w:t xml:space="preserve">.</w:t>
      </w:r>
    </w:p>
    <w:p w:rsidR="00000000" w:rsidDel="00000000" w:rsidP="00000000" w:rsidRDefault="00000000" w:rsidRPr="00000000" w14:paraId="0000008E">
      <w:pPr>
        <w:contextualSpacing w:val="0"/>
        <w:jc w:val="both"/>
        <w:rPr/>
      </w:pPr>
      <w:r w:rsidDel="00000000" w:rsidR="00000000" w:rsidRPr="00000000">
        <w:rPr>
          <w:rtl w:val="0"/>
        </w:rPr>
        <w:t xml:space="preserve">Теперь мы можем добавлять в новый класс собственные поля, методы и свойства, а также пользоваться неприватными полями, методами и свойствами базового класса.</w:t>
      </w:r>
    </w:p>
    <w:p w:rsidR="00000000" w:rsidDel="00000000" w:rsidP="00000000" w:rsidRDefault="00000000" w:rsidRPr="00000000" w14:paraId="0000008F">
      <w:pPr>
        <w:contextualSpacing w:val="0"/>
        <w:jc w:val="both"/>
        <w:rPr/>
      </w:pPr>
      <w:r w:rsidDel="00000000" w:rsidR="00000000" w:rsidRPr="00000000">
        <w:rPr>
          <w:rtl w:val="0"/>
        </w:rPr>
        <w:t xml:space="preserve">Запустите пример в пошаговом режиме (F11) и обратите внимание, как происходят вызовы конструкторов объектов. Важно понять, что для построения нашего объекта должен быть сконструирован объект базового класса и все объекты в иерархии наследования.</w:t>
      </w:r>
    </w:p>
    <w:p w:rsidR="00000000" w:rsidDel="00000000" w:rsidP="00000000" w:rsidRDefault="00000000" w:rsidRPr="00000000" w14:paraId="00000090">
      <w:pPr>
        <w:contextualSpacing w:val="0"/>
        <w:jc w:val="both"/>
        <w:rPr/>
      </w:pPr>
      <w:r w:rsidDel="00000000" w:rsidR="00000000" w:rsidRPr="00000000">
        <w:rPr>
          <w:rtl w:val="0"/>
        </w:rPr>
        <w:t xml:space="preserve">Конструкторы не передаются производному классу при наследовании. И если в базовом классе не определен конструктор по умолчанию без параметров (а только конструкторы с параметрами), то в производном классе мы обязательно должны вызвать один из этих конструкторов через ключевое слово </w:t>
      </w:r>
      <w:r w:rsidDel="00000000" w:rsidR="00000000" w:rsidRPr="00000000">
        <w:rPr>
          <w:b w:val="1"/>
          <w:rtl w:val="0"/>
        </w:rPr>
        <w:t xml:space="preserve">base</w:t>
      </w:r>
      <w:r w:rsidDel="00000000" w:rsidR="00000000" w:rsidRPr="00000000">
        <w:rPr>
          <w:rtl w:val="0"/>
        </w:rPr>
        <w:t xml:space="preserve">. </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Animals</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_name;</w:t>
              <w:br w:type="textWrapping"/>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_numberPaws;</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Animals</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name,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numberPaws)</w:t>
              <w:br w:type="textWrapping"/>
              <w:t xml:space="preserve">    {</w:t>
              <w:br w:type="textWrapping"/>
              <w:t xml:space="preserve">        _name = name;</w:t>
              <w:br w:type="textWrapping"/>
              <w:t xml:space="preserve">        _numberPaws = numberPaws;</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sealed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Cat</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4078f2"/>
                <w:sz w:val="20"/>
                <w:szCs w:val="20"/>
                <w:rtl w:val="0"/>
              </w:rPr>
              <w:t xml:space="preserve">Animals</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ushort</w:t>
            </w:r>
            <w:r w:rsidDel="00000000" w:rsidR="00000000" w:rsidRPr="00000000">
              <w:rPr>
                <w:rFonts w:ascii="Courier New" w:cs="Courier New" w:eastAsia="Courier New" w:hAnsi="Courier New"/>
                <w:color w:val="383a42"/>
                <w:sz w:val="20"/>
                <w:szCs w:val="20"/>
                <w:rtl w:val="0"/>
              </w:rPr>
              <w:t xml:space="preserve">? _lengthTail;</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Cat</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name,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numberPaws, </w:t>
            </w:r>
            <w:r w:rsidDel="00000000" w:rsidR="00000000" w:rsidRPr="00000000">
              <w:rPr>
                <w:rFonts w:ascii="Courier New" w:cs="Courier New" w:eastAsia="Courier New" w:hAnsi="Courier New"/>
                <w:color w:val="a626a4"/>
                <w:sz w:val="20"/>
                <w:szCs w:val="20"/>
                <w:rtl w:val="0"/>
              </w:rPr>
              <w:t xml:space="preserve">ushort</w:t>
            </w:r>
            <w:r w:rsidDel="00000000" w:rsidR="00000000" w:rsidRPr="00000000">
              <w:rPr>
                <w:rFonts w:ascii="Courier New" w:cs="Courier New" w:eastAsia="Courier New" w:hAnsi="Courier New"/>
                <w:color w:val="383a42"/>
                <w:sz w:val="20"/>
                <w:szCs w:val="20"/>
                <w:rtl w:val="0"/>
              </w:rPr>
              <w:t xml:space="preserve">? lengthTail) : </w:t>
            </w:r>
            <w:r w:rsidDel="00000000" w:rsidR="00000000" w:rsidRPr="00000000">
              <w:rPr>
                <w:rFonts w:ascii="Courier New" w:cs="Courier New" w:eastAsia="Courier New" w:hAnsi="Courier New"/>
                <w:color w:val="4078f2"/>
                <w:sz w:val="20"/>
                <w:szCs w:val="20"/>
                <w:rtl w:val="0"/>
              </w:rPr>
              <w:t xml:space="preserve">base</w:t>
            </w:r>
            <w:r w:rsidDel="00000000" w:rsidR="00000000" w:rsidRPr="00000000">
              <w:rPr>
                <w:rFonts w:ascii="Courier New" w:cs="Courier New" w:eastAsia="Courier New" w:hAnsi="Courier New"/>
                <w:color w:val="383a42"/>
                <w:sz w:val="20"/>
                <w:szCs w:val="20"/>
                <w:rtl w:val="0"/>
              </w:rPr>
              <w:t xml:space="preserve">(name,</w:t>
              <w:br w:type="textWrapping"/>
              <w:t xml:space="preserve">        numberPaws)</w:t>
              <w:br w:type="textWrapping"/>
              <w:t xml:space="preserve">    {</w:t>
              <w:br w:type="textWrapping"/>
              <w:t xml:space="preserve">        _lengthTail = lengthTail;</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2">
      <w:pPr>
        <w:ind w:firstLine="720"/>
        <w:contextualSpacing w:val="0"/>
        <w:jc w:val="both"/>
        <w:rPr/>
      </w:pPr>
      <w:r w:rsidDel="00000000" w:rsidR="00000000" w:rsidRPr="00000000">
        <w:rPr>
          <w:rtl w:val="0"/>
        </w:rPr>
      </w:r>
    </w:p>
    <w:p w:rsidR="00000000" w:rsidDel="00000000" w:rsidP="00000000" w:rsidRDefault="00000000" w:rsidRPr="00000000" w14:paraId="00000093">
      <w:pPr>
        <w:pStyle w:val="Heading2"/>
        <w:contextualSpacing w:val="0"/>
        <w:jc w:val="both"/>
        <w:rPr/>
      </w:pPr>
      <w:bookmarkStart w:colFirst="0" w:colLast="0" w:name="_1ci93xb" w:id="20"/>
      <w:bookmarkEnd w:id="20"/>
      <w:r w:rsidDel="00000000" w:rsidR="00000000" w:rsidRPr="00000000">
        <w:rPr>
          <w:rtl w:val="0"/>
        </w:rPr>
        <w:t xml:space="preserve">Значение null и Nullable-типы</w:t>
      </w:r>
    </w:p>
    <w:p w:rsidR="00000000" w:rsidDel="00000000" w:rsidP="00000000" w:rsidRDefault="00000000" w:rsidRPr="00000000" w14:paraId="00000094">
      <w:pPr>
        <w:contextualSpacing w:val="0"/>
        <w:jc w:val="both"/>
        <w:rPr/>
      </w:pPr>
      <w:r w:rsidDel="00000000" w:rsidR="00000000" w:rsidRPr="00000000">
        <w:rPr>
          <w:rtl w:val="0"/>
        </w:rPr>
        <w:t xml:space="preserve">Бывают случаи, когда программистам удобно, чтобы объекты значимых типов данных имели значение </w:t>
      </w:r>
      <w:r w:rsidDel="00000000" w:rsidR="00000000" w:rsidRPr="00000000">
        <w:rPr>
          <w:b w:val="1"/>
          <w:rtl w:val="0"/>
        </w:rPr>
        <w:t xml:space="preserve">null</w:t>
      </w:r>
      <w:r w:rsidDel="00000000" w:rsidR="00000000" w:rsidRPr="00000000">
        <w:rPr>
          <w:rtl w:val="0"/>
        </w:rPr>
        <w:t xml:space="preserve">, то есть были бы не определены. Для этого надо использовать знак вопроса (</w:t>
      </w:r>
      <w:r w:rsidDel="00000000" w:rsidR="00000000" w:rsidRPr="00000000">
        <w:rPr>
          <w:b w:val="1"/>
          <w:rtl w:val="0"/>
        </w:rPr>
        <w:t xml:space="preserve">?</w:t>
      </w:r>
      <w:r w:rsidDel="00000000" w:rsidR="00000000" w:rsidRPr="00000000">
        <w:rPr>
          <w:rtl w:val="0"/>
        </w:rPr>
        <w:t xml:space="preserve">) после типа значений. </w:t>
      </w:r>
    </w:p>
    <w:tbl>
      <w:tblPr>
        <w:tblStyle w:val="Table1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test = </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bool</w:t>
            </w:r>
            <w:r w:rsidDel="00000000" w:rsidR="00000000" w:rsidRPr="00000000">
              <w:rPr>
                <w:rFonts w:ascii="Courier New" w:cs="Courier New" w:eastAsia="Courier New" w:hAnsi="Courier New"/>
                <w:color w:val="383a42"/>
                <w:sz w:val="20"/>
                <w:szCs w:val="20"/>
                <w:rtl w:val="0"/>
              </w:rPr>
              <w:t xml:space="preserve">? isEnabled = </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96">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rtl w:val="0"/>
        </w:rPr>
        <w:t xml:space="preserve">Запись </w:t>
      </w:r>
      <w:r w:rsidDel="00000000" w:rsidR="00000000" w:rsidRPr="00000000">
        <w:rPr>
          <w:b w:val="1"/>
          <w:rtl w:val="0"/>
        </w:rPr>
        <w:t xml:space="preserve">?</w:t>
      </w:r>
      <w:r w:rsidDel="00000000" w:rsidR="00000000" w:rsidRPr="00000000">
        <w:rPr>
          <w:rtl w:val="0"/>
        </w:rPr>
        <w:t xml:space="preserve"> является упрощенной формой использования структуры </w:t>
      </w:r>
      <w:r w:rsidDel="00000000" w:rsidR="00000000" w:rsidRPr="00000000">
        <w:rPr>
          <w:b w:val="1"/>
          <w:rtl w:val="0"/>
        </w:rPr>
        <w:t xml:space="preserve">System.Nullable&lt;T&gt;</w:t>
      </w:r>
      <w:r w:rsidDel="00000000" w:rsidR="00000000" w:rsidRPr="00000000">
        <w:rPr>
          <w:rtl w:val="0"/>
        </w:rPr>
        <w:t xml:space="preserve">. Это обобщенная структура (рассмотрим обобщения в последующих уроках).</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test = </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bool</w:t>
            </w:r>
            <w:r w:rsidDel="00000000" w:rsidR="00000000" w:rsidRPr="00000000">
              <w:rPr>
                <w:rFonts w:ascii="Courier New" w:cs="Courier New" w:eastAsia="Courier New" w:hAnsi="Courier New"/>
                <w:color w:val="383a42"/>
                <w:sz w:val="20"/>
                <w:szCs w:val="20"/>
                <w:rtl w:val="0"/>
              </w:rPr>
              <w:t xml:space="preserve">? isEnabled = </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pi = </w:t>
            </w:r>
            <w:r w:rsidDel="00000000" w:rsidR="00000000" w:rsidRPr="00000000">
              <w:rPr>
                <w:rFonts w:ascii="Courier New" w:cs="Courier New" w:eastAsia="Courier New" w:hAnsi="Courier New"/>
                <w:color w:val="986801"/>
                <w:sz w:val="20"/>
                <w:szCs w:val="20"/>
                <w:rtl w:val="0"/>
              </w:rPr>
              <w:t xml:space="preserve">3.14</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Nullable&lt;</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&gt; test1 = </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w:t>
              <w:br w:type="textWrapping"/>
              <w:t xml:space="preserve">Nullable&lt;</w:t>
            </w:r>
            <w:r w:rsidDel="00000000" w:rsidR="00000000" w:rsidRPr="00000000">
              <w:rPr>
                <w:rFonts w:ascii="Courier New" w:cs="Courier New" w:eastAsia="Courier New" w:hAnsi="Courier New"/>
                <w:color w:val="a626a4"/>
                <w:sz w:val="20"/>
                <w:szCs w:val="20"/>
                <w:rtl w:val="0"/>
              </w:rPr>
              <w:t xml:space="preserve">bool</w:t>
            </w:r>
            <w:r w:rsidDel="00000000" w:rsidR="00000000" w:rsidRPr="00000000">
              <w:rPr>
                <w:rFonts w:ascii="Courier New" w:cs="Courier New" w:eastAsia="Courier New" w:hAnsi="Courier New"/>
                <w:color w:val="383a42"/>
                <w:sz w:val="20"/>
                <w:szCs w:val="20"/>
                <w:rtl w:val="0"/>
              </w:rPr>
              <w:t xml:space="preserve">&gt; isEnabled1 = </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w:t>
              <w:br w:type="textWrapping"/>
              <w:t xml:space="preserve">Nullable&lt;</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&gt; pi1 = </w:t>
            </w:r>
            <w:r w:rsidDel="00000000" w:rsidR="00000000" w:rsidRPr="00000000">
              <w:rPr>
                <w:rFonts w:ascii="Courier New" w:cs="Courier New" w:eastAsia="Courier New" w:hAnsi="Courier New"/>
                <w:color w:val="986801"/>
                <w:sz w:val="20"/>
                <w:szCs w:val="20"/>
                <w:rtl w:val="0"/>
              </w:rPr>
              <w:t xml:space="preserve">3.14</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99">
      <w:pPr>
        <w:contextualSpacing w:val="0"/>
        <w:jc w:val="both"/>
        <w:rPr/>
      </w:pPr>
      <w:r w:rsidDel="00000000" w:rsidR="00000000" w:rsidRPr="00000000">
        <w:rPr>
          <w:rtl w:val="0"/>
        </w:rPr>
      </w:r>
    </w:p>
    <w:p w:rsidR="00000000" w:rsidDel="00000000" w:rsidP="00000000" w:rsidRDefault="00000000" w:rsidRPr="00000000" w14:paraId="0000009A">
      <w:pPr>
        <w:contextualSpacing w:val="0"/>
        <w:jc w:val="both"/>
        <w:rPr/>
      </w:pPr>
      <w:r w:rsidDel="00000000" w:rsidR="00000000" w:rsidRPr="00000000">
        <w:rPr>
          <w:rtl w:val="0"/>
        </w:rPr>
        <w:t xml:space="preserve">Чтобы получать значение объекта, необходимо обратиться к свойству </w:t>
      </w:r>
      <w:r w:rsidDel="00000000" w:rsidR="00000000" w:rsidRPr="00000000">
        <w:rPr>
          <w:b w:val="1"/>
          <w:rtl w:val="0"/>
        </w:rPr>
        <w:t xml:space="preserve">Value</w:t>
      </w:r>
      <w:r w:rsidDel="00000000" w:rsidR="00000000" w:rsidRPr="00000000">
        <w:rPr>
          <w:rtl w:val="0"/>
        </w:rPr>
        <w:t xml:space="preserve">:</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b = </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(b.HasValue) </w:t>
            </w:r>
            <w:r w:rsidDel="00000000" w:rsidR="00000000" w:rsidRPr="00000000">
              <w:rPr>
                <w:rFonts w:ascii="Courier New" w:cs="Courier New" w:eastAsia="Courier New" w:hAnsi="Courier New"/>
                <w:i w:val="1"/>
                <w:color w:val="a0a1a7"/>
                <w:sz w:val="20"/>
                <w:szCs w:val="20"/>
                <w:rtl w:val="0"/>
              </w:rPr>
              <w:t xml:space="preserve">// Прежде чем получить значение объекта, необходимо проверить, хранит ли объект какое-либо значение </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Console.WriteLine(</w:t>
            </w:r>
            <w:r w:rsidDel="00000000" w:rsidR="00000000" w:rsidRPr="00000000">
              <w:rPr>
                <w:rFonts w:ascii="Courier New" w:cs="Courier New" w:eastAsia="Courier New" w:hAnsi="Courier New"/>
                <w:color w:val="50a14f"/>
                <w:sz w:val="20"/>
                <w:szCs w:val="20"/>
                <w:rtl w:val="0"/>
              </w:rPr>
              <w:t xml:space="preserve">$"Значение b = </w:t>
            </w:r>
            <w:r w:rsidDel="00000000" w:rsidR="00000000" w:rsidRPr="00000000">
              <w:rPr>
                <w:rFonts w:ascii="Courier New" w:cs="Courier New" w:eastAsia="Courier New" w:hAnsi="Courier New"/>
                <w:color w:val="e45649"/>
                <w:sz w:val="20"/>
                <w:szCs w:val="20"/>
                <w:rtl w:val="0"/>
              </w:rPr>
              <w:t xml:space="preserve">{b.Value}</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pPr>
      <w:r w:rsidDel="00000000" w:rsidR="00000000" w:rsidRPr="00000000">
        <w:rPr>
          <w:rtl w:val="0"/>
        </w:rPr>
        <w:t xml:space="preserve">Оператор </w:t>
      </w:r>
      <w:r w:rsidDel="00000000" w:rsidR="00000000" w:rsidRPr="00000000">
        <w:rPr>
          <w:b w:val="1"/>
          <w:rtl w:val="0"/>
        </w:rPr>
        <w:t xml:space="preserve">??</w:t>
      </w:r>
      <w:r w:rsidDel="00000000" w:rsidR="00000000" w:rsidRPr="00000000">
        <w:rPr>
          <w:rtl w:val="0"/>
        </w:rPr>
        <w:t xml:space="preserve"> называется оператором null-объединения. Он применяется для установки значений по умолчанию для типов значений и ссылочных типов, которые допускают значение </w:t>
      </w:r>
      <w:r w:rsidDel="00000000" w:rsidR="00000000" w:rsidRPr="00000000">
        <w:rPr>
          <w:b w:val="1"/>
          <w:rtl w:val="0"/>
        </w:rPr>
        <w:t xml:space="preserve">null</w:t>
      </w:r>
      <w:r w:rsidDel="00000000" w:rsidR="00000000" w:rsidRPr="00000000">
        <w:rPr>
          <w:rtl w:val="0"/>
        </w:rPr>
        <w:t xml:space="preserve">. Оператор </w:t>
      </w:r>
      <w:r w:rsidDel="00000000" w:rsidR="00000000" w:rsidRPr="00000000">
        <w:rPr>
          <w:b w:val="1"/>
          <w:rtl w:val="0"/>
        </w:rPr>
        <w:t xml:space="preserve">?? </w:t>
      </w:r>
      <w:r w:rsidDel="00000000" w:rsidR="00000000" w:rsidRPr="00000000">
        <w:rPr>
          <w:rtl w:val="0"/>
        </w:rPr>
        <w:t xml:space="preserve">возвращает левый операнд, если он не равен </w:t>
      </w:r>
      <w:r w:rsidDel="00000000" w:rsidR="00000000" w:rsidRPr="00000000">
        <w:rPr>
          <w:b w:val="1"/>
          <w:rtl w:val="0"/>
        </w:rPr>
        <w:t xml:space="preserve">null</w:t>
      </w:r>
      <w:r w:rsidDel="00000000" w:rsidR="00000000" w:rsidRPr="00000000">
        <w:rPr>
          <w:rtl w:val="0"/>
        </w:rPr>
        <w:t xml:space="preserve"> – иначе возвращается правый операнд (в этом случае левый операнд должен принимать null):</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x = </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y = x ?? </w:t>
            </w:r>
            <w:r w:rsidDel="00000000" w:rsidR="00000000" w:rsidRPr="00000000">
              <w:rPr>
                <w:rFonts w:ascii="Courier New" w:cs="Courier New" w:eastAsia="Courier New" w:hAnsi="Courier New"/>
                <w:color w:val="986801"/>
                <w:sz w:val="20"/>
                <w:szCs w:val="20"/>
                <w:rtl w:val="0"/>
              </w:rPr>
              <w:t xml:space="preserve">2</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i w:val="1"/>
                <w:color w:val="a0a1a7"/>
                <w:sz w:val="20"/>
                <w:szCs w:val="20"/>
                <w:rtl w:val="0"/>
              </w:rPr>
              <w:t xml:space="preserve">// </w:t>
            </w:r>
            <w:r w:rsidDel="00000000" w:rsidR="00000000" w:rsidRPr="00000000">
              <w:rPr>
                <w:rFonts w:ascii="Courier New" w:cs="Courier New" w:eastAsia="Courier New" w:hAnsi="Courier New"/>
                <w:i w:val="1"/>
                <w:color w:val="a0a1a7"/>
                <w:rtl w:val="0"/>
              </w:rPr>
              <w:t xml:space="preserve">Р</w:t>
            </w:r>
            <w:r w:rsidDel="00000000" w:rsidR="00000000" w:rsidRPr="00000000">
              <w:rPr>
                <w:rFonts w:ascii="Courier New" w:cs="Courier New" w:eastAsia="Courier New" w:hAnsi="Courier New"/>
                <w:i w:val="1"/>
                <w:color w:val="a0a1a7"/>
                <w:sz w:val="20"/>
                <w:szCs w:val="20"/>
                <w:rtl w:val="0"/>
              </w:rPr>
              <w:t xml:space="preserve">авно 2, так как x равен null</w:t>
            </w:r>
            <w:r w:rsidDel="00000000" w:rsidR="00000000" w:rsidRPr="00000000">
              <w:rPr>
                <w:rFonts w:ascii="Courier New" w:cs="Courier New" w:eastAsia="Courier New" w:hAnsi="Courier New"/>
                <w:color w:val="383a42"/>
                <w:sz w:val="20"/>
                <w:szCs w:val="20"/>
                <w:rtl w:val="0"/>
              </w:rPr>
              <w:br w:type="textWrapping"/>
              <w:t xml:space="preserve"> </w:t>
              <w:br w:type="textWrapping"/>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a = </w:t>
            </w:r>
            <w:r w:rsidDel="00000000" w:rsidR="00000000" w:rsidRPr="00000000">
              <w:rPr>
                <w:rFonts w:ascii="Courier New" w:cs="Courier New" w:eastAsia="Courier New" w:hAnsi="Courier New"/>
                <w:color w:val="986801"/>
                <w:sz w:val="20"/>
                <w:szCs w:val="20"/>
                <w:rtl w:val="0"/>
              </w:rPr>
              <w:t xml:space="preserve">5</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b = a ??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i w:val="1"/>
                <w:color w:val="a0a1a7"/>
                <w:sz w:val="20"/>
                <w:szCs w:val="20"/>
                <w:rtl w:val="0"/>
              </w:rPr>
              <w:t xml:space="preserve">// Равно 5, так как a не равен null</w:t>
            </w:r>
            <w:r w:rsidDel="00000000" w:rsidR="00000000" w:rsidRPr="00000000">
              <w:rPr>
                <w:rtl w:val="0"/>
              </w:rPr>
            </w:r>
          </w:p>
        </w:tc>
      </w:tr>
    </w:tbl>
    <w:p w:rsidR="00000000" w:rsidDel="00000000" w:rsidP="00000000" w:rsidRDefault="00000000" w:rsidRPr="00000000" w14:paraId="0000009F">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A0">
      <w:pPr>
        <w:contextualSpacing w:val="0"/>
        <w:jc w:val="both"/>
        <w:rPr/>
      </w:pPr>
      <w:r w:rsidDel="00000000" w:rsidR="00000000" w:rsidRPr="00000000">
        <w:rPr>
          <w:rtl w:val="0"/>
        </w:rPr>
        <w:t xml:space="preserve">С версии C# 6.0 в языке появился оператор условного </w:t>
      </w:r>
      <w:r w:rsidDel="00000000" w:rsidR="00000000" w:rsidRPr="00000000">
        <w:rPr>
          <w:b w:val="1"/>
          <w:rtl w:val="0"/>
        </w:rPr>
        <w:t xml:space="preserve">null</w:t>
      </w:r>
      <w:r w:rsidDel="00000000" w:rsidR="00000000" w:rsidRPr="00000000">
        <w:rPr>
          <w:rtl w:val="0"/>
        </w:rPr>
        <w:t xml:space="preserve"> (</w:t>
      </w:r>
      <w:r w:rsidDel="00000000" w:rsidR="00000000" w:rsidRPr="00000000">
        <w:rPr>
          <w:b w:val="1"/>
          <w:rtl w:val="0"/>
        </w:rPr>
        <w:t xml:space="preserve">Null-Conditional Operator),</w:t>
      </w:r>
      <w:r w:rsidDel="00000000" w:rsidR="00000000" w:rsidRPr="00000000">
        <w:rPr>
          <w:rtl w:val="0"/>
        </w:rPr>
        <w:t xml:space="preserve"> или элвис-оператор. Он позволяет упростить проверку на значение </w:t>
      </w:r>
      <w:r w:rsidDel="00000000" w:rsidR="00000000" w:rsidRPr="00000000">
        <w:rPr>
          <w:b w:val="1"/>
          <w:rtl w:val="0"/>
        </w:rPr>
        <w:t xml:space="preserve">null</w:t>
      </w:r>
      <w:r w:rsidDel="00000000" w:rsidR="00000000" w:rsidRPr="00000000">
        <w:rPr>
          <w:rtl w:val="0"/>
        </w:rPr>
        <w:t xml:space="preserve"> в условных конструкциях:</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Person</w:t>
            </w:r>
            <w:r w:rsidDel="00000000" w:rsidR="00000000" w:rsidRPr="00000000">
              <w:rPr>
                <w:rFonts w:ascii="Courier New" w:cs="Courier New" w:eastAsia="Courier New" w:hAnsi="Courier New"/>
                <w:color w:val="383a42"/>
                <w:sz w:val="20"/>
                <w:szCs w:val="20"/>
                <w:rtl w:val="0"/>
              </w:rPr>
              <w:br w:type="textWrapping"/>
              <w:t xml:space="preserve">{</w:t>
              <w:br w:type="textWrapping"/>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Adress Adress;</w:t>
              <w:br w:type="textWrapping"/>
              <w:t xml:space="preserve">}</w:t>
              <w:br w:type="textWrapping"/>
              <w:br w:type="textWrapping"/>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Adress</w:t>
            </w:r>
            <w:r w:rsidDel="00000000" w:rsidR="00000000" w:rsidRPr="00000000">
              <w:rPr>
                <w:rFonts w:ascii="Courier New" w:cs="Courier New" w:eastAsia="Courier New" w:hAnsi="Courier New"/>
                <w:color w:val="383a42"/>
                <w:sz w:val="20"/>
                <w:szCs w:val="20"/>
                <w:rtl w:val="0"/>
              </w:rPr>
              <w:br w:type="textWrapping"/>
              <w:t xml:space="preserve">{</w:t>
              <w:br w:type="textWrapping"/>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City;</w:t>
              <w:br w:type="textWrapping"/>
              <w:t xml:space="preserve">}</w:t>
              <w:br w:type="textWrapping"/>
              <w:br w:type="textWrapping"/>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w:t>
              <w:br w:type="textWrapping"/>
              <w:tab/>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GetCityInPast</w:t>
            </w:r>
            <w:r w:rsidDel="00000000" w:rsidR="00000000" w:rsidRPr="00000000">
              <w:rPr>
                <w:rFonts w:ascii="Courier New" w:cs="Courier New" w:eastAsia="Courier New" w:hAnsi="Courier New"/>
                <w:color w:val="383a42"/>
                <w:sz w:val="20"/>
                <w:szCs w:val="20"/>
                <w:rtl w:val="0"/>
              </w:rPr>
              <w:t xml:space="preserve">(Person person)</w:t>
              <w:br w:type="textWrapping"/>
              <w:tab/>
              <w:t xml:space="preserve">{</w:t>
              <w:br w:type="textWrapping"/>
              <w:tab/>
              <w:tab/>
            </w:r>
            <w:r w:rsidDel="00000000" w:rsidR="00000000" w:rsidRPr="00000000">
              <w:rPr>
                <w:rFonts w:ascii="Courier New" w:cs="Courier New" w:eastAsia="Courier New" w:hAnsi="Courier New"/>
                <w:i w:val="1"/>
                <w:color w:val="a0a1a7"/>
                <w:sz w:val="20"/>
                <w:szCs w:val="20"/>
                <w:rtl w:val="0"/>
              </w:rPr>
              <w:t xml:space="preserve">// До C# 6.0 </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city = String.Empty;</w:t>
              <w:br w:type="textWrapping"/>
              <w:tab/>
              <w:tab/>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(person != </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w:t>
              <w:br w:type="textWrapping"/>
              <w:tab/>
              <w:tab/>
              <w:t xml:space="preserve">{</w:t>
              <w:br w:type="textWrapping"/>
              <w:tab/>
              <w:tab/>
              <w:tab/>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(person.Adress != </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w:t>
              <w:br w:type="textWrapping"/>
              <w:tab/>
              <w:tab/>
              <w:tab/>
              <w:t xml:space="preserve">{</w:t>
              <w:br w:type="textWrapping"/>
              <w:tab/>
              <w:tab/>
              <w:tab/>
              <w:tab/>
              <w:t xml:space="preserve">city = person.Adress.City;</w:t>
              <w:br w:type="textWrapping"/>
              <w:tab/>
              <w:tab/>
              <w:tab/>
              <w:t xml:space="preserve">}</w:t>
              <w:br w:type="textWrapping"/>
              <w:tab/>
              <w:tab/>
              <w:t xml:space="preserve">}</w:t>
              <w:br w:type="textWrapping"/>
              <w:tab/>
              <w:tab/>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city;</w:t>
              <w:br w:type="textWrapping"/>
              <w:tab/>
              <w:t xml:space="preserve">}</w:t>
              <w:br w:type="textWrapping"/>
              <w:br w:type="textWrapping"/>
              <w:tab/>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GetCityInPresent</w:t>
            </w:r>
            <w:r w:rsidDel="00000000" w:rsidR="00000000" w:rsidRPr="00000000">
              <w:rPr>
                <w:rFonts w:ascii="Courier New" w:cs="Courier New" w:eastAsia="Courier New" w:hAnsi="Courier New"/>
                <w:color w:val="383a42"/>
                <w:sz w:val="20"/>
                <w:szCs w:val="20"/>
                <w:rtl w:val="0"/>
              </w:rPr>
              <w:t xml:space="preserve">(Person person)</w:t>
              <w:br w:type="textWrapping"/>
              <w:tab/>
              <w:t xml:space="preserve">{</w:t>
              <w:br w:type="textWrapping"/>
              <w:tab/>
              <w:tab/>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person?.Adress?.City ?? </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i w:val="1"/>
                <w:color w:val="a0a1a7"/>
                <w:sz w:val="20"/>
                <w:szCs w:val="20"/>
                <w:rtl w:val="0"/>
              </w:rPr>
              <w:t xml:space="preserve">// Начиная с C# 6.0</w:t>
            </w:r>
            <w:r w:rsidDel="00000000" w:rsidR="00000000" w:rsidRPr="00000000">
              <w:rPr>
                <w:rFonts w:ascii="Courier New" w:cs="Courier New" w:eastAsia="Courier New" w:hAnsi="Courier New"/>
                <w:color w:val="383a42"/>
                <w:sz w:val="20"/>
                <w:szCs w:val="20"/>
                <w:rtl w:val="0"/>
              </w:rPr>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A2">
      <w:pPr>
        <w:pStyle w:val="Heading2"/>
        <w:spacing w:after="0" w:lineRule="auto"/>
        <w:contextualSpacing w:val="0"/>
        <w:jc w:val="both"/>
        <w:rPr/>
      </w:pPr>
      <w:bookmarkStart w:colFirst="0" w:colLast="0" w:name="_3whwml4" w:id="21"/>
      <w:bookmarkEnd w:id="21"/>
      <w:r w:rsidDel="00000000" w:rsidR="00000000" w:rsidRPr="00000000">
        <w:rPr>
          <w:rtl w:val="0"/>
        </w:rPr>
        <w:t xml:space="preserve">Наследование включением (агрегация)</w:t>
      </w:r>
    </w:p>
    <w:p w:rsidR="00000000" w:rsidDel="00000000" w:rsidP="00000000" w:rsidRDefault="00000000" w:rsidRPr="00000000" w14:paraId="000000A3">
      <w:pPr>
        <w:contextualSpacing w:val="0"/>
        <w:jc w:val="both"/>
        <w:rPr/>
      </w:pPr>
      <w:r w:rsidDel="00000000" w:rsidR="00000000" w:rsidRPr="00000000">
        <w:rPr>
          <w:rtl w:val="0"/>
        </w:rPr>
        <w:t xml:space="preserve">Есть альтернативный наследованию механизм использования одним классом другого.  Это вложения, когда один класс является полем другого.</w:t>
      </w:r>
      <w:r w:rsidDel="00000000" w:rsidR="00000000" w:rsidRPr="00000000">
        <w:br w:type="page"/>
      </w:r>
      <w:r w:rsidDel="00000000" w:rsidR="00000000" w:rsidRPr="00000000">
        <w:rPr>
          <w:rtl w:val="0"/>
        </w:rPr>
      </w:r>
    </w:p>
    <w:p w:rsidR="00000000" w:rsidDel="00000000" w:rsidP="00000000" w:rsidRDefault="00000000" w:rsidRPr="00000000" w14:paraId="000000A4">
      <w:pPr>
        <w:contextualSpacing w:val="0"/>
        <w:jc w:val="both"/>
        <w:rPr/>
      </w:pPr>
      <w:r w:rsidDel="00000000" w:rsidR="00000000" w:rsidRPr="00000000">
        <w:rPr>
          <w:rtl w:val="0"/>
        </w:rPr>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Inheritance_Incloser_0010</w:t>
            </w:r>
            <w:r w:rsidDel="00000000" w:rsidR="00000000" w:rsidRPr="00000000">
              <w:rPr>
                <w:rFonts w:ascii="Courier New" w:cs="Courier New" w:eastAsia="Courier New" w:hAnsi="Courier New"/>
                <w:color w:val="383a42"/>
                <w:sz w:val="20"/>
                <w:szCs w:val="20"/>
                <w:rtl w:val="0"/>
              </w:rPr>
              <w:br w:type="textWrapping"/>
              <w:t xml:space="preserve">{</w:t>
              <w:br w:type="textWrapping"/>
            </w:r>
            <w:r w:rsidDel="00000000" w:rsidR="00000000" w:rsidRPr="00000000">
              <w:rPr>
                <w:rFonts w:ascii="Courier New" w:cs="Courier New" w:eastAsia="Courier New" w:hAnsi="Courier New"/>
                <w:i w:val="1"/>
                <w:color w:val="a0a1a7"/>
                <w:sz w:val="20"/>
                <w:szCs w:val="20"/>
                <w:rtl w:val="0"/>
              </w:rPr>
              <w:t xml:space="preserve">// Пример наследования</w:t>
            </w:r>
            <w:r w:rsidDel="00000000" w:rsidR="00000000" w:rsidRPr="00000000">
              <w:rPr>
                <w:rFonts w:ascii="Courier New" w:cs="Courier New" w:eastAsia="Courier New" w:hAnsi="Courier New"/>
                <w:color w:val="383a42"/>
                <w:sz w:val="20"/>
                <w:szCs w:val="20"/>
                <w:rtl w:val="0"/>
              </w:rPr>
              <w:br w:type="textWrapping"/>
              <w:tab/>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br w:type="textWrapping"/>
              <w:tab/>
              <w:t xml:space="preserve">{</w:t>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w:t>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w:t>
              <w:br w:type="textWrapping"/>
              <w:tab/>
              <w:tab/>
            </w:r>
            <w:r w:rsidDel="00000000" w:rsidR="00000000" w:rsidRPr="00000000">
              <w:rPr>
                <w:rFonts w:ascii="Courier New" w:cs="Courier New" w:eastAsia="Courier New" w:hAnsi="Courier New"/>
                <w:i w:val="1"/>
                <w:color w:val="a0a1a7"/>
                <w:sz w:val="20"/>
                <w:szCs w:val="20"/>
                <w:rtl w:val="0"/>
              </w:rPr>
              <w:t xml:space="preserve">// Переопределим конструктор по умолчанию        </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br w:type="textWrapping"/>
              <w:tab/>
              <w:tab/>
              <w:t xml:space="preserve">{</w:t>
              <w:br w:type="textWrapping"/>
              <w:tab/>
              <w:tab/>
              <w:tab/>
              <w:t xml:space="preserve">X = Y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w:t>
              <w:br w:type="textWrapping"/>
              <w:tab/>
              <w:tab/>
              <w:t xml:space="preserve">}</w:t>
              <w:br w:type="textWrapping"/>
              <w:tab/>
              <w:tab/>
            </w:r>
            <w:r w:rsidDel="00000000" w:rsidR="00000000" w:rsidRPr="00000000">
              <w:rPr>
                <w:rFonts w:ascii="Courier New" w:cs="Courier New" w:eastAsia="Courier New" w:hAnsi="Courier New"/>
                <w:i w:val="1"/>
                <w:color w:val="a0a1a7"/>
                <w:sz w:val="20"/>
                <w:szCs w:val="20"/>
                <w:rtl w:val="0"/>
              </w:rPr>
              <w:t xml:space="preserve">// Конструктор, который будет заполнять поля объекта</w:t>
            </w:r>
            <w:r w:rsidDel="00000000" w:rsidR="00000000" w:rsidRPr="00000000">
              <w:rPr>
                <w:rFonts w:ascii="Courier New" w:cs="Courier New" w:eastAsia="Courier New" w:hAnsi="Courier New"/>
                <w:color w:val="383a42"/>
                <w:sz w:val="20"/>
                <w:szCs w:val="20"/>
                <w:rtl w:val="0"/>
              </w:rPr>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w:t>
              <w:br w:type="textWrapping"/>
              <w:tab/>
              <w:tab/>
              <w:t xml:space="preserve">{</w:t>
              <w:br w:type="textWrapping"/>
              <w:tab/>
              <w:tab/>
              <w:tab/>
              <w:t xml:space="preserve">X = x;</w:t>
              <w:br w:type="textWrapping"/>
              <w:tab/>
              <w:tab/>
              <w:tab/>
              <w:t xml:space="preserve">Y = y;</w:t>
              <w:br w:type="textWrapping"/>
              <w:tab/>
              <w:tab/>
              <w:t xml:space="preserve">}</w:t>
              <w:br w:type="textWrapping"/>
              <w:tab/>
              <w:tab/>
            </w:r>
            <w:r w:rsidDel="00000000" w:rsidR="00000000" w:rsidRPr="00000000">
              <w:rPr>
                <w:rFonts w:ascii="Courier New" w:cs="Courier New" w:eastAsia="Courier New" w:hAnsi="Courier New"/>
                <w:i w:val="1"/>
                <w:color w:val="a0a1a7"/>
                <w:sz w:val="20"/>
                <w:szCs w:val="20"/>
                <w:rtl w:val="0"/>
              </w:rPr>
              <w:t xml:space="preserve">// Метод для получения данных в строковой форме</w:t>
            </w:r>
            <w:r w:rsidDel="00000000" w:rsidR="00000000" w:rsidRPr="00000000">
              <w:rPr>
                <w:rFonts w:ascii="Courier New" w:cs="Courier New" w:eastAsia="Courier New" w:hAnsi="Courier New"/>
                <w:color w:val="383a42"/>
                <w:sz w:val="20"/>
                <w:szCs w:val="20"/>
                <w:rtl w:val="0"/>
              </w:rPr>
              <w:br w:type="textWrapping"/>
              <w:tab/>
              <w:tab/>
            </w:r>
            <w:commentRangeStart w:id="14"/>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ToString</w:t>
            </w:r>
            <w:r w:rsidDel="00000000" w:rsidR="00000000" w:rsidRPr="00000000">
              <w:rPr>
                <w:rFonts w:ascii="Courier New" w:cs="Courier New" w:eastAsia="Courier New" w:hAnsi="Courier New"/>
                <w:color w:val="383a42"/>
                <w:sz w:val="20"/>
                <w:szCs w:val="20"/>
                <w:rtl w:val="0"/>
              </w:rPr>
              <w:t xml:space="preserve">() =&gt; String.Format(</w:t>
            </w:r>
            <w:r w:rsidDel="00000000" w:rsidR="00000000" w:rsidRPr="00000000">
              <w:rPr>
                <w:rFonts w:ascii="Courier New" w:cs="Courier New" w:eastAsia="Courier New" w:hAnsi="Courier New"/>
                <w:color w:val="50a14f"/>
                <w:sz w:val="20"/>
                <w:szCs w:val="20"/>
                <w:rtl w:val="0"/>
              </w:rPr>
              <w:t xml:space="preserve">$"X=</w:t>
            </w:r>
            <w:r w:rsidDel="00000000" w:rsidR="00000000" w:rsidRPr="00000000">
              <w:rPr>
                <w:rFonts w:ascii="Courier New" w:cs="Courier New" w:eastAsia="Courier New" w:hAnsi="Courier New"/>
                <w:color w:val="e45649"/>
                <w:sz w:val="20"/>
                <w:szCs w:val="20"/>
                <w:rtl w:val="0"/>
              </w:rPr>
              <w:t xml:space="preserve">{X}</w:t>
            </w:r>
            <w:r w:rsidDel="00000000" w:rsidR="00000000" w:rsidRPr="00000000">
              <w:rPr>
                <w:rFonts w:ascii="Courier New" w:cs="Courier New" w:eastAsia="Courier New" w:hAnsi="Courier New"/>
                <w:color w:val="50a14f"/>
                <w:sz w:val="20"/>
                <w:szCs w:val="20"/>
                <w:rtl w:val="0"/>
              </w:rPr>
              <w:t xml:space="preserve"> Y=</w:t>
            </w:r>
            <w:r w:rsidDel="00000000" w:rsidR="00000000" w:rsidRPr="00000000">
              <w:rPr>
                <w:rFonts w:ascii="Courier New" w:cs="Courier New" w:eastAsia="Courier New" w:hAnsi="Courier New"/>
                <w:color w:val="e45649"/>
                <w:sz w:val="20"/>
                <w:szCs w:val="20"/>
                <w:rtl w:val="0"/>
              </w:rPr>
              <w:t xml:space="preserve">{Y}</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br w:type="textWrapping"/>
            </w:r>
            <w:commentRangeEnd w:id="14"/>
            <w:r w:rsidDel="00000000" w:rsidR="00000000" w:rsidRPr="00000000">
              <w:commentReference w:id="14"/>
            </w:r>
            <w:r w:rsidDel="00000000" w:rsidR="00000000" w:rsidRPr="00000000">
              <w:rPr>
                <w:rFonts w:ascii="Courier New" w:cs="Courier New" w:eastAsia="Courier New" w:hAnsi="Courier New"/>
                <w:color w:val="383a42"/>
                <w:sz w:val="20"/>
                <w:szCs w:val="20"/>
                <w:rtl w:val="0"/>
              </w:rPr>
              <w:tab/>
              <w:t xml:space="preserve">}</w:t>
              <w:br w:type="textWrapping"/>
              <w:tab/>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MyObject</w:t>
            </w:r>
            <w:r w:rsidDel="00000000" w:rsidR="00000000" w:rsidRPr="00000000">
              <w:rPr>
                <w:rFonts w:ascii="Courier New" w:cs="Courier New" w:eastAsia="Courier New" w:hAnsi="Courier New"/>
                <w:color w:val="383a42"/>
                <w:sz w:val="20"/>
                <w:szCs w:val="20"/>
                <w:rtl w:val="0"/>
              </w:rPr>
              <w:br w:type="textWrapping"/>
              <w:tab/>
              <w:t xml:space="preserve">{</w:t>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Vector Pos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w:t>
              <w:br w:type="textWrapping"/>
              <w:tab/>
              <w:tab/>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_width;</w:t>
              <w:br w:type="textWrapping"/>
              <w:tab/>
              <w:tab/>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_height;</w:t>
              <w:br w:type="textWrapping"/>
              <w:tab/>
              <w:tab/>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MyObject</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width,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height, Vector v)</w:t>
              <w:br w:type="textWrapping"/>
              <w:tab/>
              <w:tab/>
              <w:t xml:space="preserve">{</w:t>
              <w:br w:type="textWrapping"/>
              <w:tab/>
              <w:tab/>
              <w:tab/>
              <w:t xml:space="preserve">_width = width;</w:t>
              <w:br w:type="textWrapping"/>
              <w:tab/>
              <w:tab/>
              <w:tab/>
              <w:t xml:space="preserve">_height = height;</w:t>
              <w:br w:type="textWrapping"/>
              <w:tab/>
              <w:tab/>
              <w:tab/>
              <w:t xml:space="preserve">Pos = v;</w:t>
              <w:br w:type="textWrapping"/>
              <w:tab/>
              <w:tab/>
              <w:t xml:space="preserve">}</w:t>
              <w:br w:type="textWrapping"/>
            </w:r>
            <w:r w:rsidDel="00000000" w:rsidR="00000000" w:rsidRPr="00000000">
              <w:rPr>
                <w:rFonts w:ascii="Courier New" w:cs="Courier New" w:eastAsia="Courier New" w:hAnsi="Courier New"/>
                <w:i w:val="1"/>
                <w:color w:val="a0a1a7"/>
                <w:sz w:val="20"/>
                <w:szCs w:val="20"/>
                <w:rtl w:val="0"/>
              </w:rPr>
              <w:t xml:space="preserve">// Переопределим метод, который выводит информацию о нашем поле в виде строки</w:t>
            </w:r>
            <w:r w:rsidDel="00000000" w:rsidR="00000000" w:rsidRPr="00000000">
              <w:rPr>
                <w:rFonts w:ascii="Courier New" w:cs="Courier New" w:eastAsia="Courier New" w:hAnsi="Courier New"/>
                <w:color w:val="383a42"/>
                <w:sz w:val="20"/>
                <w:szCs w:val="20"/>
                <w:rtl w:val="0"/>
              </w:rPr>
              <w:br w:type="textWrapping"/>
              <w:tab/>
              <w:tab/>
            </w:r>
            <w:commentRangeStart w:id="15"/>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ToString</w:t>
            </w:r>
            <w:r w:rsidDel="00000000" w:rsidR="00000000" w:rsidRPr="00000000">
              <w:rPr>
                <w:rFonts w:ascii="Courier New" w:cs="Courier New" w:eastAsia="Courier New" w:hAnsi="Courier New"/>
                <w:color w:val="383a42"/>
                <w:sz w:val="20"/>
                <w:szCs w:val="20"/>
                <w:rtl w:val="0"/>
              </w:rPr>
              <w:t xml:space="preserve">() =&gt; </w:t>
            </w:r>
            <w:r w:rsidDel="00000000" w:rsidR="00000000" w:rsidRPr="00000000">
              <w:rPr>
                <w:rFonts w:ascii="Courier New" w:cs="Courier New" w:eastAsia="Courier New" w:hAnsi="Courier New"/>
                <w:color w:val="50a14f"/>
                <w:sz w:val="20"/>
                <w:szCs w:val="20"/>
                <w:rtl w:val="0"/>
              </w:rPr>
              <w:t xml:space="preserve">$"width:</w:t>
            </w:r>
            <w:r w:rsidDel="00000000" w:rsidR="00000000" w:rsidRPr="00000000">
              <w:rPr>
                <w:rFonts w:ascii="Courier New" w:cs="Courier New" w:eastAsia="Courier New" w:hAnsi="Courier New"/>
                <w:color w:val="e45649"/>
                <w:sz w:val="20"/>
                <w:szCs w:val="20"/>
                <w:rtl w:val="0"/>
              </w:rPr>
              <w:t xml:space="preserve">{_width}</w:t>
            </w:r>
            <w:r w:rsidDel="00000000" w:rsidR="00000000" w:rsidRPr="00000000">
              <w:rPr>
                <w:rFonts w:ascii="Courier New" w:cs="Courier New" w:eastAsia="Courier New" w:hAnsi="Courier New"/>
                <w:color w:val="50a14f"/>
                <w:sz w:val="20"/>
                <w:szCs w:val="20"/>
                <w:rtl w:val="0"/>
              </w:rPr>
              <w:t xml:space="preserve"> height:</w:t>
            </w:r>
            <w:r w:rsidDel="00000000" w:rsidR="00000000" w:rsidRPr="00000000">
              <w:rPr>
                <w:rFonts w:ascii="Courier New" w:cs="Courier New" w:eastAsia="Courier New" w:hAnsi="Courier New"/>
                <w:color w:val="e45649"/>
                <w:sz w:val="20"/>
                <w:szCs w:val="20"/>
                <w:rtl w:val="0"/>
              </w:rPr>
              <w:t xml:space="preserve">{_height}</w:t>
            </w:r>
            <w:r w:rsidDel="00000000" w:rsidR="00000000" w:rsidRPr="00000000">
              <w:rPr>
                <w:rFonts w:ascii="Courier New" w:cs="Courier New" w:eastAsia="Courier New" w:hAnsi="Courier New"/>
                <w:color w:val="50a14f"/>
                <w:sz w:val="20"/>
                <w:szCs w:val="20"/>
                <w:rtl w:val="0"/>
              </w:rPr>
              <w:t xml:space="preserve"> </w:t>
            </w:r>
            <w:r w:rsidDel="00000000" w:rsidR="00000000" w:rsidRPr="00000000">
              <w:rPr>
                <w:rFonts w:ascii="Courier New" w:cs="Courier New" w:eastAsia="Courier New" w:hAnsi="Courier New"/>
                <w:color w:val="e45649"/>
                <w:sz w:val="20"/>
                <w:szCs w:val="20"/>
                <w:rtl w:val="0"/>
              </w:rPr>
              <w:t xml:space="preserve">{Pos.ToString()}</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r>
            <w:commentRangeEnd w:id="15"/>
            <w:r w:rsidDel="00000000" w:rsidR="00000000" w:rsidRPr="00000000">
              <w:commentReference w:id="15"/>
            </w:r>
            <w:r w:rsidDel="00000000" w:rsidR="00000000" w:rsidRPr="00000000">
              <w:rPr>
                <w:rFonts w:ascii="Courier New" w:cs="Courier New" w:eastAsia="Courier New" w:hAnsi="Courier New"/>
                <w:color w:val="383a42"/>
                <w:sz w:val="20"/>
                <w:szCs w:val="20"/>
                <w:rtl w:val="0"/>
              </w:rPr>
              <w:br w:type="textWrapping"/>
              <w:tab/>
              <w:t xml:space="preserve">}</w:t>
              <w:br w:type="textWrapping"/>
              <w:tab/>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ab/>
              <w:t xml:space="preserve">{</w:t>
              <w:br w:type="textWrapping"/>
              <w:tab/>
              <w:tab/>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ab/>
              <w:tab/>
              <w:t xml:space="preserve">{</w:t>
              <w:br w:type="textWrapping"/>
              <w:tab/>
              <w:tab/>
              <w:tab/>
              <w:t xml:space="preserve">MyObject obj1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MyObject(</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i w:val="1"/>
                <w:color w:val="a0a1a7"/>
                <w:sz w:val="20"/>
                <w:szCs w:val="20"/>
                <w:rtl w:val="0"/>
              </w:rPr>
              <w:t xml:space="preserve">// Теперь доступ к полям можно осуществить через поле pos</w:t>
            </w:r>
            <w:r w:rsidDel="00000000" w:rsidR="00000000" w:rsidRPr="00000000">
              <w:rPr>
                <w:rFonts w:ascii="Courier New" w:cs="Courier New" w:eastAsia="Courier New" w:hAnsi="Courier New"/>
                <w:color w:val="383a42"/>
                <w:sz w:val="20"/>
                <w:szCs w:val="20"/>
                <w:rtl w:val="0"/>
              </w:rPr>
              <w:br w:type="textWrapping"/>
              <w:tab/>
              <w:tab/>
              <w:tab/>
              <w:t xml:space="preserve">obj1.Pos.X =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ab/>
              <w:tab/>
              <w:tab/>
              <w:t xml:space="preserve">obj1.Pos.Y = </w:t>
            </w:r>
            <w:r w:rsidDel="00000000" w:rsidR="00000000" w:rsidRPr="00000000">
              <w:rPr>
                <w:rFonts w:ascii="Courier New" w:cs="Courier New" w:eastAsia="Courier New" w:hAnsi="Courier New"/>
                <w:color w:val="986801"/>
                <w:sz w:val="20"/>
                <w:szCs w:val="20"/>
                <w:rtl w:val="0"/>
              </w:rPr>
              <w:t xml:space="preserve">20</w:t>
            </w:r>
            <w:r w:rsidDel="00000000" w:rsidR="00000000" w:rsidRPr="00000000">
              <w:rPr>
                <w:rFonts w:ascii="Courier New" w:cs="Courier New" w:eastAsia="Courier New" w:hAnsi="Courier New"/>
                <w:color w:val="383a42"/>
                <w:sz w:val="20"/>
                <w:szCs w:val="20"/>
                <w:rtl w:val="0"/>
              </w:rPr>
              <w:t xml:space="preserve">;</w:t>
              <w:br w:type="textWrapping"/>
              <w:tab/>
              <w:tab/>
              <w:tab/>
              <w:t xml:space="preserve">Console.WriteLine(obj1.ToString());</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A6">
      <w:pPr>
        <w:contextualSpacing w:val="0"/>
        <w:jc w:val="both"/>
        <w:rPr/>
      </w:pPr>
      <w:r w:rsidDel="00000000" w:rsidR="00000000" w:rsidRPr="00000000">
        <w:rPr>
          <w:rtl w:val="0"/>
        </w:rPr>
        <w:t xml:space="preserve">Если ваш класс является разновидностью класса, лучше использовать наследование. Если же внутри класса вам необходимо использовать несколько объектов другого класса, необходимо включение. Понимание, какое наследование использовать, приходит с опытом.</w:t>
      </w:r>
    </w:p>
    <w:p w:rsidR="00000000" w:rsidDel="00000000" w:rsidP="00000000" w:rsidRDefault="00000000" w:rsidRPr="00000000" w14:paraId="000000A7">
      <w:pPr>
        <w:pStyle w:val="Heading1"/>
        <w:contextualSpacing w:val="0"/>
        <w:jc w:val="both"/>
        <w:rPr/>
      </w:pPr>
      <w:bookmarkStart w:colFirst="0" w:colLast="0" w:name="_2bn6wsx" w:id="22"/>
      <w:bookmarkEnd w:id="22"/>
      <w:r w:rsidDel="00000000" w:rsidR="00000000" w:rsidRPr="00000000">
        <w:rPr>
          <w:rtl w:val="0"/>
        </w:rPr>
        <w:t xml:space="preserve">Виртуальный метод</w:t>
      </w:r>
    </w:p>
    <w:p w:rsidR="00000000" w:rsidDel="00000000" w:rsidP="00000000" w:rsidRDefault="00000000" w:rsidRPr="00000000" w14:paraId="000000A8">
      <w:pPr>
        <w:contextualSpacing w:val="0"/>
        <w:jc w:val="both"/>
        <w:rPr/>
      </w:pPr>
      <w:r w:rsidDel="00000000" w:rsidR="00000000" w:rsidRPr="00000000">
        <w:rPr>
          <w:rtl w:val="0"/>
        </w:rPr>
        <w:t xml:space="preserve">Виртуальным называется такой метод, который объявляется как </w:t>
      </w:r>
      <w:r w:rsidDel="00000000" w:rsidR="00000000" w:rsidRPr="00000000">
        <w:rPr>
          <w:b w:val="1"/>
          <w:rtl w:val="0"/>
        </w:rPr>
        <w:t xml:space="preserve">virtual</w:t>
      </w:r>
      <w:r w:rsidDel="00000000" w:rsidR="00000000" w:rsidRPr="00000000">
        <w:rPr>
          <w:rtl w:val="0"/>
        </w:rPr>
        <w:t xml:space="preserve"> в базовом классе. Он отличается тем, что может быть переопределен в одном или нескольких производных классах. Для переопределения  используется </w:t>
      </w:r>
      <w:r w:rsidDel="00000000" w:rsidR="00000000" w:rsidRPr="00000000">
        <w:rPr>
          <w:b w:val="1"/>
          <w:rtl w:val="0"/>
        </w:rPr>
        <w:t xml:space="preserve">override</w:t>
      </w:r>
      <w:r w:rsidDel="00000000" w:rsidR="00000000" w:rsidRPr="00000000">
        <w:rPr>
          <w:rtl w:val="0"/>
        </w:rPr>
        <w:t xml:space="preserve">.</w:t>
      </w:r>
    </w:p>
    <w:p w:rsidR="00000000" w:rsidDel="00000000" w:rsidP="00000000" w:rsidRDefault="00000000" w:rsidRPr="00000000" w14:paraId="000000A9">
      <w:pPr>
        <w:contextualSpacing w:val="0"/>
        <w:jc w:val="both"/>
        <w:rPr/>
      </w:pPr>
      <w:r w:rsidDel="00000000" w:rsidR="00000000" w:rsidRPr="00000000">
        <w:rPr>
          <w:rtl w:val="0"/>
        </w:rPr>
        <w:t xml:space="preserve">При определении класса-наследника и наследовании методов базового класса мы можем выбрать одну из следующих стратегий:</w:t>
      </w:r>
    </w:p>
    <w:p w:rsidR="00000000" w:rsidDel="00000000" w:rsidP="00000000" w:rsidRDefault="00000000" w:rsidRPr="00000000" w14:paraId="000000AA">
      <w:pPr>
        <w:numPr>
          <w:ilvl w:val="0"/>
          <w:numId w:val="4"/>
        </w:numPr>
        <w:spacing w:after="0" w:before="0" w:lineRule="auto"/>
        <w:ind w:left="720" w:hanging="360"/>
        <w:contextualSpacing w:val="1"/>
        <w:jc w:val="both"/>
        <w:rPr/>
      </w:pPr>
      <w:r w:rsidDel="00000000" w:rsidR="00000000" w:rsidRPr="00000000">
        <w:rPr>
          <w:rtl w:val="0"/>
        </w:rPr>
        <w:t xml:space="preserve">Обычное наследование всех членов базового класса в классе-наследнике;</w:t>
      </w:r>
    </w:p>
    <w:p w:rsidR="00000000" w:rsidDel="00000000" w:rsidP="00000000" w:rsidRDefault="00000000" w:rsidRPr="00000000" w14:paraId="000000AB">
      <w:pPr>
        <w:numPr>
          <w:ilvl w:val="0"/>
          <w:numId w:val="4"/>
        </w:numPr>
        <w:spacing w:after="0" w:before="0" w:lineRule="auto"/>
        <w:ind w:left="720" w:hanging="360"/>
        <w:contextualSpacing w:val="1"/>
        <w:jc w:val="both"/>
        <w:rPr/>
      </w:pPr>
      <w:r w:rsidDel="00000000" w:rsidR="00000000" w:rsidRPr="00000000">
        <w:rPr>
          <w:rtl w:val="0"/>
        </w:rPr>
        <w:t xml:space="preserve">Переопределение членов базового класса в классе-наследнике; </w:t>
      </w:r>
    </w:p>
    <w:p w:rsidR="00000000" w:rsidDel="00000000" w:rsidP="00000000" w:rsidRDefault="00000000" w:rsidRPr="00000000" w14:paraId="000000AC">
      <w:pPr>
        <w:numPr>
          <w:ilvl w:val="0"/>
          <w:numId w:val="4"/>
        </w:numPr>
        <w:spacing w:before="0" w:lineRule="auto"/>
        <w:ind w:left="720" w:hanging="360"/>
        <w:contextualSpacing w:val="1"/>
        <w:jc w:val="both"/>
        <w:rPr/>
      </w:pPr>
      <w:r w:rsidDel="00000000" w:rsidR="00000000" w:rsidRPr="00000000">
        <w:rPr>
          <w:rtl w:val="0"/>
        </w:rPr>
        <w:t xml:space="preserve">Скрытие членов базового класса в классе-наследнике.</w:t>
      </w:r>
      <w:r w:rsidDel="00000000" w:rsidR="00000000" w:rsidRPr="00000000">
        <w:br w:type="page"/>
      </w:r>
      <w:r w:rsidDel="00000000" w:rsidR="00000000" w:rsidRPr="00000000">
        <w:rPr>
          <w:rtl w:val="0"/>
        </w:rPr>
      </w:r>
    </w:p>
    <w:p w:rsidR="00000000" w:rsidDel="00000000" w:rsidP="00000000" w:rsidRDefault="00000000" w:rsidRPr="00000000" w14:paraId="000000AD">
      <w:pPr>
        <w:spacing w:before="0" w:lineRule="auto"/>
        <w:contextualSpacing w:val="0"/>
        <w:jc w:val="both"/>
        <w:rPr/>
      </w:pPr>
      <w:r w:rsidDel="00000000" w:rsidR="00000000" w:rsidRPr="00000000">
        <w:rPr>
          <w:rtl w:val="0"/>
        </w:rPr>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br w:type="textWrapping"/>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Animals</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virtual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DisplayFirstWay</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$"I am a </w:t>
            </w:r>
            <w:r w:rsidDel="00000000" w:rsidR="00000000" w:rsidRPr="00000000">
              <w:rPr>
                <w:rFonts w:ascii="Courier New" w:cs="Courier New" w:eastAsia="Courier New" w:hAnsi="Courier New"/>
                <w:color w:val="e45649"/>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nameof</w:t>
            </w:r>
            <w:r w:rsidDel="00000000" w:rsidR="00000000" w:rsidRPr="00000000">
              <w:rPr>
                <w:rFonts w:ascii="Courier New" w:cs="Courier New" w:eastAsia="Courier New" w:hAnsi="Courier New"/>
                <w:color w:val="e45649"/>
                <w:sz w:val="20"/>
                <w:szCs w:val="20"/>
                <w:rtl w:val="0"/>
              </w:rPr>
              <w:t xml:space="preserve">(Animals)}</w:t>
            </w:r>
            <w:r w:rsidDel="00000000" w:rsidR="00000000" w:rsidRPr="00000000">
              <w:rPr>
                <w:rFonts w:ascii="Courier New" w:cs="Courier New" w:eastAsia="Courier New" w:hAnsi="Courier New"/>
                <w:color w:val="50a14f"/>
                <w:sz w:val="20"/>
                <w:szCs w:val="20"/>
                <w:rtl w:val="0"/>
              </w:rPr>
              <w:t xml:space="preserve"> class method"</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virtual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DisplaySecondWay</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$"I am a </w:t>
            </w:r>
            <w:r w:rsidDel="00000000" w:rsidR="00000000" w:rsidRPr="00000000">
              <w:rPr>
                <w:rFonts w:ascii="Courier New" w:cs="Courier New" w:eastAsia="Courier New" w:hAnsi="Courier New"/>
                <w:color w:val="e45649"/>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nameof</w:t>
            </w:r>
            <w:r w:rsidDel="00000000" w:rsidR="00000000" w:rsidRPr="00000000">
              <w:rPr>
                <w:rFonts w:ascii="Courier New" w:cs="Courier New" w:eastAsia="Courier New" w:hAnsi="Courier New"/>
                <w:color w:val="e45649"/>
                <w:sz w:val="20"/>
                <w:szCs w:val="20"/>
                <w:rtl w:val="0"/>
              </w:rPr>
              <w:t xml:space="preserve">(Animals)}</w:t>
            </w:r>
            <w:r w:rsidDel="00000000" w:rsidR="00000000" w:rsidRPr="00000000">
              <w:rPr>
                <w:rFonts w:ascii="Courier New" w:cs="Courier New" w:eastAsia="Courier New" w:hAnsi="Courier New"/>
                <w:color w:val="50a14f"/>
                <w:sz w:val="20"/>
                <w:szCs w:val="20"/>
                <w:rtl w:val="0"/>
              </w:rPr>
              <w:t xml:space="preserve"> class method"</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virtual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DisplayThirdWay</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$"I am a </w:t>
            </w:r>
            <w:r w:rsidDel="00000000" w:rsidR="00000000" w:rsidRPr="00000000">
              <w:rPr>
                <w:rFonts w:ascii="Courier New" w:cs="Courier New" w:eastAsia="Courier New" w:hAnsi="Courier New"/>
                <w:color w:val="e45649"/>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nameof</w:t>
            </w:r>
            <w:r w:rsidDel="00000000" w:rsidR="00000000" w:rsidRPr="00000000">
              <w:rPr>
                <w:rFonts w:ascii="Courier New" w:cs="Courier New" w:eastAsia="Courier New" w:hAnsi="Courier New"/>
                <w:color w:val="e45649"/>
                <w:sz w:val="20"/>
                <w:szCs w:val="20"/>
                <w:rtl w:val="0"/>
              </w:rPr>
              <w:t xml:space="preserve">(Animals)}</w:t>
            </w:r>
            <w:r w:rsidDel="00000000" w:rsidR="00000000" w:rsidRPr="00000000">
              <w:rPr>
                <w:rFonts w:ascii="Courier New" w:cs="Courier New" w:eastAsia="Courier New" w:hAnsi="Courier New"/>
                <w:color w:val="50a14f"/>
                <w:sz w:val="20"/>
                <w:szCs w:val="20"/>
                <w:rtl w:val="0"/>
              </w:rPr>
              <w:t xml:space="preserve"> class method"</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Cat</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4078f2"/>
                <w:sz w:val="20"/>
                <w:szCs w:val="20"/>
                <w:rtl w:val="0"/>
              </w:rPr>
              <w:t xml:space="preserve">Animals</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override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DisplaySecondWay</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$"I am a </w:t>
            </w:r>
            <w:r w:rsidDel="00000000" w:rsidR="00000000" w:rsidRPr="00000000">
              <w:rPr>
                <w:rFonts w:ascii="Courier New" w:cs="Courier New" w:eastAsia="Courier New" w:hAnsi="Courier New"/>
                <w:color w:val="e45649"/>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nameof</w:t>
            </w:r>
            <w:r w:rsidDel="00000000" w:rsidR="00000000" w:rsidRPr="00000000">
              <w:rPr>
                <w:rFonts w:ascii="Courier New" w:cs="Courier New" w:eastAsia="Courier New" w:hAnsi="Courier New"/>
                <w:color w:val="e45649"/>
                <w:sz w:val="20"/>
                <w:szCs w:val="20"/>
                <w:rtl w:val="0"/>
              </w:rPr>
              <w:t xml:space="preserve">(Cat)}</w:t>
            </w:r>
            <w:r w:rsidDel="00000000" w:rsidR="00000000" w:rsidRPr="00000000">
              <w:rPr>
                <w:rFonts w:ascii="Courier New" w:cs="Courier New" w:eastAsia="Courier New" w:hAnsi="Courier New"/>
                <w:color w:val="50a14f"/>
                <w:sz w:val="20"/>
                <w:szCs w:val="20"/>
                <w:rtl w:val="0"/>
              </w:rPr>
              <w:t xml:space="preserve"> class method"</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new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DisplayThirdWay</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$"I am a </w:t>
            </w:r>
            <w:r w:rsidDel="00000000" w:rsidR="00000000" w:rsidRPr="00000000">
              <w:rPr>
                <w:rFonts w:ascii="Courier New" w:cs="Courier New" w:eastAsia="Courier New" w:hAnsi="Courier New"/>
                <w:color w:val="e45649"/>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nameof</w:t>
            </w:r>
            <w:r w:rsidDel="00000000" w:rsidR="00000000" w:rsidRPr="00000000">
              <w:rPr>
                <w:rFonts w:ascii="Courier New" w:cs="Courier New" w:eastAsia="Courier New" w:hAnsi="Courier New"/>
                <w:color w:val="e45649"/>
                <w:sz w:val="20"/>
                <w:szCs w:val="20"/>
                <w:rtl w:val="0"/>
              </w:rPr>
              <w:t xml:space="preserve">(Cat)}</w:t>
            </w:r>
            <w:r w:rsidDel="00000000" w:rsidR="00000000" w:rsidRPr="00000000">
              <w:rPr>
                <w:rFonts w:ascii="Courier New" w:cs="Courier New" w:eastAsia="Courier New" w:hAnsi="Courier New"/>
                <w:color w:val="50a14f"/>
                <w:sz w:val="20"/>
                <w:szCs w:val="20"/>
                <w:rtl w:val="0"/>
              </w:rPr>
              <w:t xml:space="preserve"> class method"</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Animals animals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Animals();</w:t>
              <w:br w:type="textWrapping"/>
            </w:r>
            <w:commentRangeStart w:id="16"/>
            <w:r w:rsidDel="00000000" w:rsidR="00000000" w:rsidRPr="00000000">
              <w:rPr>
                <w:rFonts w:ascii="Courier New" w:cs="Courier New" w:eastAsia="Courier New" w:hAnsi="Courier New"/>
                <w:color w:val="383a42"/>
                <w:sz w:val="20"/>
                <w:szCs w:val="20"/>
                <w:rtl w:val="0"/>
              </w:rPr>
              <w:t xml:space="preserve">        Console.WriteLine(animals.DisplayFirstWay());</w:t>
              <w:br w:type="textWrapping"/>
              <w:t xml:space="preserve">        Console.WriteLine(animals.DisplaySecondWay());</w:t>
              <w:br w:type="textWrapping"/>
              <w:t xml:space="preserve">        Console.WriteLine(animals.DisplayThirdWay());</w:t>
            </w:r>
            <w:commentRangeEnd w:id="16"/>
            <w:r w:rsidDel="00000000" w:rsidR="00000000" w:rsidRPr="00000000">
              <w:commentReference w:id="16"/>
            </w:r>
            <w:r w:rsidDel="00000000" w:rsidR="00000000" w:rsidRPr="00000000">
              <w:rPr>
                <w:rFonts w:ascii="Courier New" w:cs="Courier New" w:eastAsia="Courier New" w:hAnsi="Courier New"/>
                <w:color w:val="383a42"/>
                <w:sz w:val="20"/>
                <w:szCs w:val="20"/>
                <w:rtl w:val="0"/>
              </w:rPr>
              <w:br w:type="textWrapping"/>
              <w:br w:type="textWrapping"/>
              <w:t xml:space="preserve">        Animals animals1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Cat();</w:t>
              <w:br w:type="textWrapping"/>
              <w:t xml:space="preserve">        Console.WriteLine(animals1.DisplayFirstWay());</w:t>
              <w:br w:type="textWrapping"/>
              <w:t xml:space="preserve">        </w:t>
            </w:r>
            <w:commentRangeStart w:id="17"/>
            <w:r w:rsidDel="00000000" w:rsidR="00000000" w:rsidRPr="00000000">
              <w:rPr>
                <w:rFonts w:ascii="Courier New" w:cs="Courier New" w:eastAsia="Courier New" w:hAnsi="Courier New"/>
                <w:color w:val="383a42"/>
                <w:sz w:val="20"/>
                <w:szCs w:val="20"/>
                <w:rtl w:val="0"/>
              </w:rPr>
              <w:t xml:space="preserve">Console.WriteLine(animals1.DisplaySecondWay());</w:t>
            </w:r>
            <w:commentRangeEnd w:id="17"/>
            <w:r w:rsidDel="00000000" w:rsidR="00000000" w:rsidRPr="00000000">
              <w:commentReference w:id="17"/>
            </w:r>
            <w:r w:rsidDel="00000000" w:rsidR="00000000" w:rsidRPr="00000000">
              <w:rPr>
                <w:rFonts w:ascii="Courier New" w:cs="Courier New" w:eastAsia="Courier New" w:hAnsi="Courier New"/>
                <w:color w:val="383a42"/>
                <w:sz w:val="20"/>
                <w:szCs w:val="20"/>
                <w:rtl w:val="0"/>
              </w:rPr>
              <w:br w:type="textWrapping"/>
              <w:t xml:space="preserve">        </w:t>
            </w:r>
            <w:commentRangeStart w:id="18"/>
            <w:r w:rsidDel="00000000" w:rsidR="00000000" w:rsidRPr="00000000">
              <w:rPr>
                <w:rFonts w:ascii="Courier New" w:cs="Courier New" w:eastAsia="Courier New" w:hAnsi="Courier New"/>
                <w:color w:val="383a42"/>
                <w:sz w:val="20"/>
                <w:szCs w:val="20"/>
                <w:rtl w:val="0"/>
              </w:rPr>
              <w:t xml:space="preserve">Console.WriteLine(animals1.DisplayThirdWay());</w:t>
            </w:r>
            <w:commentRangeEnd w:id="18"/>
            <w:r w:rsidDel="00000000" w:rsidR="00000000" w:rsidRPr="00000000">
              <w:commentReference w:id="18"/>
            </w:r>
            <w:r w:rsidDel="00000000" w:rsidR="00000000" w:rsidRPr="00000000">
              <w:rPr>
                <w:rFonts w:ascii="Courier New" w:cs="Courier New" w:eastAsia="Courier New" w:hAnsi="Courier New"/>
                <w:color w:val="383a42"/>
                <w:sz w:val="20"/>
                <w:szCs w:val="20"/>
                <w:rtl w:val="0"/>
              </w:rPr>
              <w:br w:type="textWrapping"/>
              <w:br w:type="textWrapping"/>
              <w:t xml:space="preserve">        Cat animals2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Cat();</w:t>
              <w:br w:type="textWrapping"/>
              <w:t xml:space="preserve">        </w:t>
            </w:r>
            <w:commentRangeStart w:id="19"/>
            <w:r w:rsidDel="00000000" w:rsidR="00000000" w:rsidRPr="00000000">
              <w:rPr>
                <w:rFonts w:ascii="Courier New" w:cs="Courier New" w:eastAsia="Courier New" w:hAnsi="Courier New"/>
                <w:color w:val="383a42"/>
                <w:sz w:val="20"/>
                <w:szCs w:val="20"/>
                <w:rtl w:val="0"/>
              </w:rPr>
              <w:t xml:space="preserve">Console.WriteLine(animals2.DisplayFirstWay());</w:t>
              <w:br w:type="textWrapping"/>
            </w:r>
            <w:commentRangeEnd w:id="19"/>
            <w:r w:rsidDel="00000000" w:rsidR="00000000" w:rsidRPr="00000000">
              <w:commentReference w:id="19"/>
            </w:r>
            <w:r w:rsidDel="00000000" w:rsidR="00000000" w:rsidRPr="00000000">
              <w:rPr>
                <w:rFonts w:ascii="Courier New" w:cs="Courier New" w:eastAsia="Courier New" w:hAnsi="Courier New"/>
                <w:color w:val="383a42"/>
                <w:sz w:val="20"/>
                <w:szCs w:val="20"/>
                <w:rtl w:val="0"/>
              </w:rPr>
              <w:t xml:space="preserve">        Console.WriteLine(animals2.DisplaySecondWay());</w:t>
              <w:br w:type="textWrapping"/>
              <w:t xml:space="preserve">        Console.WriteLine(animals2.DisplayThirdWay());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F">
      <w:pPr>
        <w:pStyle w:val="Heading3"/>
        <w:contextualSpacing w:val="0"/>
        <w:jc w:val="both"/>
        <w:rPr/>
      </w:pPr>
      <w:bookmarkStart w:colFirst="0" w:colLast="0" w:name="_qsh70q" w:id="23"/>
      <w:bookmarkEnd w:id="23"/>
      <w:r w:rsidDel="00000000" w:rsidR="00000000" w:rsidRPr="00000000">
        <w:rPr>
          <w:rtl w:val="0"/>
        </w:rPr>
        <w:t xml:space="preserve">ToString()</w:t>
      </w:r>
    </w:p>
    <w:p w:rsidR="00000000" w:rsidDel="00000000" w:rsidP="00000000" w:rsidRDefault="00000000" w:rsidRPr="00000000" w14:paraId="000000B0">
      <w:pPr>
        <w:contextualSpacing w:val="0"/>
        <w:jc w:val="both"/>
        <w:rPr/>
      </w:pPr>
      <w:r w:rsidDel="00000000" w:rsidR="00000000" w:rsidRPr="00000000">
        <w:rPr>
          <w:rtl w:val="0"/>
        </w:rPr>
        <w:t xml:space="preserve">На самом деле, мы с вами уже несколько раз переопределяли (точнее, скрывали) виртуальный метод </w:t>
      </w:r>
      <w:r w:rsidDel="00000000" w:rsidR="00000000" w:rsidRPr="00000000">
        <w:rPr>
          <w:b w:val="1"/>
          <w:rtl w:val="0"/>
        </w:rPr>
        <w:t xml:space="preserve">ToString</w:t>
      </w:r>
      <w:r w:rsidDel="00000000" w:rsidR="00000000" w:rsidRPr="00000000">
        <w:rPr>
          <w:rtl w:val="0"/>
        </w:rPr>
        <w:t xml:space="preserve">. Все классы в </w:t>
      </w:r>
      <w:r w:rsidDel="00000000" w:rsidR="00000000" w:rsidRPr="00000000">
        <w:rPr>
          <w:b w:val="1"/>
          <w:rtl w:val="0"/>
        </w:rPr>
        <w:t xml:space="preserve">.Net Framework</w:t>
      </w:r>
      <w:r w:rsidDel="00000000" w:rsidR="00000000" w:rsidRPr="00000000">
        <w:rPr>
          <w:rtl w:val="0"/>
        </w:rPr>
        <w:t xml:space="preserve"> наследуются от базового класса </w:t>
      </w:r>
      <w:r w:rsidDel="00000000" w:rsidR="00000000" w:rsidRPr="00000000">
        <w:rPr>
          <w:b w:val="1"/>
          <w:rtl w:val="0"/>
        </w:rPr>
        <w:t xml:space="preserve">System.Object</w:t>
      </w:r>
      <w:r w:rsidDel="00000000" w:rsidR="00000000" w:rsidRPr="00000000">
        <w:rPr>
          <w:rtl w:val="0"/>
        </w:rPr>
        <w:t xml:space="preserve">, в котором определены несколько виртуальных методов: </w:t>
      </w:r>
      <w:r w:rsidDel="00000000" w:rsidR="00000000" w:rsidRPr="00000000">
        <w:rPr>
          <w:b w:val="1"/>
          <w:rtl w:val="0"/>
        </w:rPr>
        <w:t xml:space="preserve">ToString()</w:t>
      </w:r>
      <w:r w:rsidDel="00000000" w:rsidR="00000000" w:rsidRPr="00000000">
        <w:rPr>
          <w:rtl w:val="0"/>
        </w:rPr>
        <w:t xml:space="preserve">, </w:t>
      </w:r>
      <w:r w:rsidDel="00000000" w:rsidR="00000000" w:rsidRPr="00000000">
        <w:rPr>
          <w:b w:val="1"/>
          <w:rtl w:val="0"/>
        </w:rPr>
        <w:t xml:space="preserve">Equals()</w:t>
      </w:r>
      <w:r w:rsidDel="00000000" w:rsidR="00000000" w:rsidRPr="00000000">
        <w:rPr>
          <w:rtl w:val="0"/>
        </w:rPr>
        <w:t xml:space="preserve">, </w:t>
      </w:r>
      <w:r w:rsidDel="00000000" w:rsidR="00000000" w:rsidRPr="00000000">
        <w:rPr>
          <w:b w:val="1"/>
          <w:rtl w:val="0"/>
        </w:rPr>
        <w:t xml:space="preserve">GetHashCode()</w:t>
      </w:r>
      <w:r w:rsidDel="00000000" w:rsidR="00000000" w:rsidRPr="00000000">
        <w:rPr>
          <w:rtl w:val="0"/>
        </w:rPr>
        <w:t xml:space="preserve">.</w:t>
      </w:r>
    </w:p>
    <w:p w:rsidR="00000000" w:rsidDel="00000000" w:rsidP="00000000" w:rsidRDefault="00000000" w:rsidRPr="00000000" w14:paraId="000000B1">
      <w:pPr>
        <w:contextualSpacing w:val="0"/>
        <w:jc w:val="both"/>
        <w:rPr/>
      </w:pPr>
      <w:r w:rsidDel="00000000" w:rsidR="00000000" w:rsidRPr="00000000">
        <w:rPr>
          <w:rtl w:val="0"/>
        </w:rPr>
        <w:t xml:space="preserve">Это сделано специально, чтобы наследники (все классы) могли их переопределить и сделать их поведение более естественным для их объекта. Иначе вызывается поведение, заданное в </w:t>
      </w:r>
      <w:r w:rsidDel="00000000" w:rsidR="00000000" w:rsidRPr="00000000">
        <w:rPr>
          <w:b w:val="1"/>
          <w:rtl w:val="0"/>
        </w:rPr>
        <w:t xml:space="preserve">System.Object</w:t>
      </w:r>
      <w:r w:rsidDel="00000000" w:rsidR="00000000" w:rsidRPr="00000000">
        <w:rPr>
          <w:rtl w:val="0"/>
        </w:rPr>
        <w:t xml:space="preserve"> – но оно не может знать о реализации вашего объекта и ведет себя довольно примитивно. Например, не переопределенный (принадлежащий </w:t>
      </w:r>
      <w:r w:rsidDel="00000000" w:rsidR="00000000" w:rsidRPr="00000000">
        <w:rPr>
          <w:b w:val="1"/>
          <w:rtl w:val="0"/>
        </w:rPr>
        <w:t xml:space="preserve">System.Object</w:t>
      </w:r>
      <w:r w:rsidDel="00000000" w:rsidR="00000000" w:rsidRPr="00000000">
        <w:rPr>
          <w:rtl w:val="0"/>
        </w:rPr>
        <w:t xml:space="preserve">) метод </w:t>
      </w:r>
      <w:r w:rsidDel="00000000" w:rsidR="00000000" w:rsidRPr="00000000">
        <w:rPr>
          <w:b w:val="1"/>
          <w:rtl w:val="0"/>
        </w:rPr>
        <w:t xml:space="preserve">ToString</w:t>
      </w:r>
      <w:r w:rsidDel="00000000" w:rsidR="00000000" w:rsidRPr="00000000">
        <w:rPr>
          <w:rtl w:val="0"/>
        </w:rPr>
        <w:t xml:space="preserve"> выводит информацию о том, к какому классу и пространству имен принадлежит созданный вами класс.</w:t>
      </w:r>
    </w:p>
    <w:p w:rsidR="00000000" w:rsidDel="00000000" w:rsidP="00000000" w:rsidRDefault="00000000" w:rsidRPr="00000000" w14:paraId="000000B2">
      <w:pPr>
        <w:contextualSpacing w:val="0"/>
        <w:jc w:val="both"/>
        <w:rPr/>
      </w:pPr>
      <w:r w:rsidDel="00000000" w:rsidR="00000000" w:rsidRPr="00000000">
        <w:rPr>
          <w:rtl w:val="0"/>
        </w:rPr>
        <w:t xml:space="preserve">Чтобы правильно переопределить поведение </w:t>
      </w:r>
      <w:r w:rsidDel="00000000" w:rsidR="00000000" w:rsidRPr="00000000">
        <w:rPr>
          <w:b w:val="1"/>
          <w:rtl w:val="0"/>
        </w:rPr>
        <w:t xml:space="preserve">ToString</w:t>
      </w:r>
      <w:r w:rsidDel="00000000" w:rsidR="00000000" w:rsidRPr="00000000">
        <w:rPr>
          <w:rtl w:val="0"/>
        </w:rPr>
        <w:t xml:space="preserve">, мы должны добавить слово </w:t>
      </w:r>
      <w:r w:rsidDel="00000000" w:rsidR="00000000" w:rsidRPr="00000000">
        <w:rPr>
          <w:b w:val="1"/>
          <w:rtl w:val="0"/>
        </w:rPr>
        <w:t xml:space="preserve">override</w:t>
      </w:r>
      <w:r w:rsidDel="00000000" w:rsidR="00000000" w:rsidRPr="00000000">
        <w:rPr>
          <w:rtl w:val="0"/>
        </w:rPr>
        <w:t xml:space="preserve"> перед описанием данного метода в нашем классе. Без </w:t>
      </w:r>
      <w:r w:rsidDel="00000000" w:rsidR="00000000" w:rsidRPr="00000000">
        <w:rPr>
          <w:b w:val="1"/>
          <w:rtl w:val="0"/>
        </w:rPr>
        <w:t xml:space="preserve">override</w:t>
      </w:r>
      <w:r w:rsidDel="00000000" w:rsidR="00000000" w:rsidRPr="00000000">
        <w:rPr>
          <w:rtl w:val="0"/>
        </w:rPr>
        <w:t xml:space="preserve"> мы скрываем базовое поведение и не даем будущим потомкам нашего класса использовать поведение, заложенное в базовом классе:</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Override_010</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MyObject</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_a;</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MyObject</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a)</w:t>
              <w:br w:type="textWrapping"/>
              <w:t xml:space="preserve">        {</w:t>
              <w:br w:type="textWrapping"/>
              <w:t xml:space="preserve">            _a = a;</w:t>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Запустите программу, закомментировав метод ToString</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override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ToString</w:t>
            </w:r>
            <w:r w:rsidDel="00000000" w:rsidR="00000000" w:rsidRPr="00000000">
              <w:rPr>
                <w:rFonts w:ascii="Courier New" w:cs="Courier New" w:eastAsia="Courier New" w:hAnsi="Courier New"/>
                <w:color w:val="383a42"/>
                <w:sz w:val="20"/>
                <w:szCs w:val="20"/>
                <w:rtl w:val="0"/>
              </w:rPr>
              <w:t xml:space="preserve">() =&gt; </w:t>
            </w:r>
            <w:r w:rsidDel="00000000" w:rsidR="00000000" w:rsidRPr="00000000">
              <w:rPr>
                <w:rFonts w:ascii="Courier New" w:cs="Courier New" w:eastAsia="Courier New" w:hAnsi="Courier New"/>
                <w:color w:val="50a14f"/>
                <w:sz w:val="20"/>
                <w:szCs w:val="20"/>
                <w:rtl w:val="0"/>
              </w:rPr>
              <w:t xml:space="preserve">$"a= </w:t>
            </w:r>
            <w:r w:rsidDel="00000000" w:rsidR="00000000" w:rsidRPr="00000000">
              <w:rPr>
                <w:rFonts w:ascii="Courier New" w:cs="Courier New" w:eastAsia="Courier New" w:hAnsi="Courier New"/>
                <w:color w:val="e45649"/>
                <w:sz w:val="20"/>
                <w:szCs w:val="20"/>
                <w:rtl w:val="0"/>
              </w:rPr>
              <w:t xml:space="preserve">{_a}</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 xml:space="preserve">        {</w:t>
              <w:br w:type="textWrapping"/>
              <w:t xml:space="preserve">            MyObject obj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MyObject(</w:t>
            </w:r>
            <w:r w:rsidDel="00000000" w:rsidR="00000000" w:rsidRPr="00000000">
              <w:rPr>
                <w:rFonts w:ascii="Courier New" w:cs="Courier New" w:eastAsia="Courier New" w:hAnsi="Courier New"/>
                <w:color w:val="986801"/>
                <w:sz w:val="20"/>
                <w:szCs w:val="20"/>
                <w:rtl w:val="0"/>
              </w:rPr>
              <w:t xml:space="preserve">2</w:t>
            </w:r>
            <w:r w:rsidDel="00000000" w:rsidR="00000000" w:rsidRPr="00000000">
              <w:rPr>
                <w:rFonts w:ascii="Courier New" w:cs="Courier New" w:eastAsia="Courier New" w:hAnsi="Courier New"/>
                <w:color w:val="383a42"/>
                <w:sz w:val="20"/>
                <w:szCs w:val="20"/>
                <w:rtl w:val="0"/>
              </w:rPr>
              <w:t xml:space="preserve">);</w:t>
              <w:br w:type="textWrapping"/>
              <w:t xml:space="preserve">            Console.WriteLine(obj.ToString());</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4">
      <w:pPr>
        <w:spacing w:after="0" w:lineRule="auto"/>
        <w:contextualSpacing w:val="0"/>
        <w:jc w:val="both"/>
        <w:rPr/>
      </w:pPr>
      <w:r w:rsidDel="00000000" w:rsidR="00000000" w:rsidRPr="00000000">
        <w:rPr>
          <w:rtl w:val="0"/>
        </w:rPr>
        <w:t xml:space="preserve">Программист может использовать уже готовые классы, разрабатывать собственные или изменять другие классы, используя наследование и иные механизмы.</w:t>
      </w:r>
    </w:p>
    <w:p w:rsidR="00000000" w:rsidDel="00000000" w:rsidP="00000000" w:rsidRDefault="00000000" w:rsidRPr="00000000" w14:paraId="000000B5">
      <w:pPr>
        <w:pStyle w:val="Heading1"/>
        <w:contextualSpacing w:val="0"/>
        <w:jc w:val="both"/>
        <w:rPr/>
      </w:pPr>
      <w:bookmarkStart w:colFirst="0" w:colLast="0" w:name="_3as4poj" w:id="24"/>
      <w:bookmarkEnd w:id="24"/>
      <w:commentRangeStart w:id="20"/>
      <w:r w:rsidDel="00000000" w:rsidR="00000000" w:rsidRPr="00000000">
        <w:rPr>
          <w:rtl w:val="0"/>
        </w:rPr>
        <w:t xml:space="preserve">Полиморфизм</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B6">
      <w:pPr>
        <w:contextualSpacing w:val="0"/>
        <w:jc w:val="both"/>
        <w:rPr/>
      </w:pPr>
      <w:r w:rsidDel="00000000" w:rsidR="00000000" w:rsidRPr="00000000">
        <w:rPr>
          <w:rtl w:val="0"/>
        </w:rPr>
        <w:t xml:space="preserve">Полиморфизм – это свойство, позволяющее одному интерфейсу получать доступ к общему классу действий. Здесь «интерфейс» – это способ взаимодействия. Про интерфейсы, как технологию программирования, мы поговорим на следующем уроке.</w:t>
      </w:r>
    </w:p>
    <w:p w:rsidR="00000000" w:rsidDel="00000000" w:rsidP="00000000" w:rsidRDefault="00000000" w:rsidRPr="00000000" w14:paraId="000000B7">
      <w:pPr>
        <w:contextualSpacing w:val="0"/>
        <w:jc w:val="both"/>
        <w:rPr/>
      </w:pPr>
      <w:r w:rsidDel="00000000" w:rsidR="00000000" w:rsidRPr="00000000">
        <w:rPr>
          <w:rtl w:val="0"/>
        </w:rPr>
        <w:t xml:space="preserve">Пример полиморфизма:</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Virtual_0010</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MyObject</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virtual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Show</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Console.WriteLine(</w:t>
            </w:r>
            <w:r w:rsidDel="00000000" w:rsidR="00000000" w:rsidRPr="00000000">
              <w:rPr>
                <w:rFonts w:ascii="Courier New" w:cs="Courier New" w:eastAsia="Courier New" w:hAnsi="Courier New"/>
                <w:color w:val="50a14f"/>
                <w:sz w:val="20"/>
                <w:szCs w:val="20"/>
                <w:rtl w:val="0"/>
              </w:rPr>
              <w:t xml:space="preserve">"Я - виртуальный метод Show"</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MyObject2</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4078f2"/>
                <w:sz w:val="20"/>
                <w:szCs w:val="20"/>
                <w:rtl w:val="0"/>
              </w:rPr>
              <w:t xml:space="preserve">MyObject</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override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Show</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Console.WriteLine(</w:t>
            </w:r>
            <w:r w:rsidDel="00000000" w:rsidR="00000000" w:rsidRPr="00000000">
              <w:rPr>
                <w:rFonts w:ascii="Courier New" w:cs="Courier New" w:eastAsia="Courier New" w:hAnsi="Courier New"/>
                <w:color w:val="50a14f"/>
                <w:sz w:val="20"/>
                <w:szCs w:val="20"/>
                <w:rtl w:val="0"/>
              </w:rPr>
              <w:t xml:space="preserve">"Я - переопределенный метод Show"</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 xml:space="preserve">        {</w:t>
              <w:br w:type="textWrapping"/>
              <w:t xml:space="preserve">            MyObject obj1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MyObject();</w:t>
              <w:br w:type="textWrapping"/>
              <w:t xml:space="preserve">            MyObject2 obj2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MyObject2();</w:t>
              <w:br w:type="textWrapping"/>
              <w:t xml:space="preserve">            </w:t>
            </w:r>
            <w:r w:rsidDel="00000000" w:rsidR="00000000" w:rsidRPr="00000000">
              <w:rPr>
                <w:rFonts w:ascii="Courier New" w:cs="Courier New" w:eastAsia="Courier New" w:hAnsi="Courier New"/>
                <w:i w:val="1"/>
                <w:color w:val="a0a1a7"/>
                <w:sz w:val="20"/>
                <w:szCs w:val="20"/>
                <w:rtl w:val="0"/>
              </w:rPr>
              <w:t xml:space="preserve">// Вызываем метод Show объекта класса MyObject</w:t>
            </w:r>
            <w:r w:rsidDel="00000000" w:rsidR="00000000" w:rsidRPr="00000000">
              <w:rPr>
                <w:rFonts w:ascii="Courier New" w:cs="Courier New" w:eastAsia="Courier New" w:hAnsi="Courier New"/>
                <w:color w:val="383a42"/>
                <w:sz w:val="20"/>
                <w:szCs w:val="20"/>
                <w:rtl w:val="0"/>
              </w:rPr>
              <w:br w:type="textWrapping"/>
              <w:t xml:space="preserve">            obj1.Show();</w:t>
              <w:br w:type="textWrapping"/>
              <w:t xml:space="preserve">            </w:t>
            </w:r>
            <w:r w:rsidDel="00000000" w:rsidR="00000000" w:rsidRPr="00000000">
              <w:rPr>
                <w:rFonts w:ascii="Courier New" w:cs="Courier New" w:eastAsia="Courier New" w:hAnsi="Courier New"/>
                <w:i w:val="1"/>
                <w:color w:val="a0a1a7"/>
                <w:sz w:val="20"/>
                <w:szCs w:val="20"/>
                <w:rtl w:val="0"/>
              </w:rPr>
              <w:t xml:space="preserve">// Вызываем метод Show объекта класса MyObject2</w:t>
            </w:r>
            <w:r w:rsidDel="00000000" w:rsidR="00000000" w:rsidRPr="00000000">
              <w:rPr>
                <w:rFonts w:ascii="Courier New" w:cs="Courier New" w:eastAsia="Courier New" w:hAnsi="Courier New"/>
                <w:color w:val="383a42"/>
                <w:sz w:val="20"/>
                <w:szCs w:val="20"/>
                <w:rtl w:val="0"/>
              </w:rPr>
              <w:br w:type="textWrapping"/>
              <w:t xml:space="preserve">            obj2.Show();</w:t>
              <w:br w:type="textWrapping"/>
              <w:t xml:space="preserve">            </w:t>
            </w:r>
            <w:r w:rsidDel="00000000" w:rsidR="00000000" w:rsidRPr="00000000">
              <w:rPr>
                <w:rFonts w:ascii="Courier New" w:cs="Courier New" w:eastAsia="Courier New" w:hAnsi="Courier New"/>
                <w:i w:val="1"/>
                <w:color w:val="a0a1a7"/>
                <w:sz w:val="20"/>
                <w:szCs w:val="20"/>
                <w:rtl w:val="0"/>
              </w:rPr>
              <w:t xml:space="preserve">// Демонстрируем полиморфизм</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i w:val="1"/>
                <w:color w:val="a0a1a7"/>
                <w:sz w:val="20"/>
                <w:szCs w:val="20"/>
                <w:rtl w:val="0"/>
              </w:rPr>
              <w:t xml:space="preserve">// Объекты базовых классов могут ссылаться на объекты производных классов</w:t>
            </w:r>
            <w:r w:rsidDel="00000000" w:rsidR="00000000" w:rsidRPr="00000000">
              <w:rPr>
                <w:rFonts w:ascii="Courier New" w:cs="Courier New" w:eastAsia="Courier New" w:hAnsi="Courier New"/>
                <w:color w:val="383a42"/>
                <w:sz w:val="20"/>
                <w:szCs w:val="20"/>
                <w:rtl w:val="0"/>
              </w:rPr>
              <w:br w:type="textWrapping"/>
              <w:t xml:space="preserve">            MyObject obj3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MyObject2();</w:t>
              <w:br w:type="textWrapping"/>
              <w:t xml:space="preserve">            </w:t>
            </w:r>
            <w:r w:rsidDel="00000000" w:rsidR="00000000" w:rsidRPr="00000000">
              <w:rPr>
                <w:rFonts w:ascii="Courier New" w:cs="Courier New" w:eastAsia="Courier New" w:hAnsi="Courier New"/>
                <w:i w:val="1"/>
                <w:color w:val="a0a1a7"/>
                <w:sz w:val="20"/>
                <w:szCs w:val="20"/>
                <w:rtl w:val="0"/>
              </w:rPr>
              <w:t xml:space="preserve">// Но при вызове метода будет вызываться переопределенный метод</w:t>
            </w:r>
            <w:r w:rsidDel="00000000" w:rsidR="00000000" w:rsidRPr="00000000">
              <w:rPr>
                <w:rFonts w:ascii="Courier New" w:cs="Courier New" w:eastAsia="Courier New" w:hAnsi="Courier New"/>
                <w:color w:val="383a42"/>
                <w:sz w:val="20"/>
                <w:szCs w:val="20"/>
                <w:rtl w:val="0"/>
              </w:rPr>
              <w:br w:type="textWrapping"/>
              <w:t xml:space="preserve">            obj3.Show();</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pStyle w:val="Heading2"/>
        <w:contextualSpacing w:val="0"/>
        <w:jc w:val="both"/>
        <w:rPr/>
      </w:pPr>
      <w:bookmarkStart w:colFirst="0" w:colLast="0" w:name="_wlahpr2vz03e" w:id="25"/>
      <w:bookmarkEnd w:id="25"/>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contextualSpacing w:val="0"/>
        <w:jc w:val="both"/>
        <w:rPr/>
      </w:pPr>
      <w:bookmarkStart w:colFirst="0" w:colLast="0" w:name="_1pxezwc" w:id="26"/>
      <w:bookmarkEnd w:id="26"/>
      <w:r w:rsidDel="00000000" w:rsidR="00000000" w:rsidRPr="00000000">
        <w:rPr>
          <w:rtl w:val="0"/>
        </w:rPr>
        <w:t xml:space="preserve">IS и AS</w:t>
      </w:r>
    </w:p>
    <w:p w:rsidR="00000000" w:rsidDel="00000000" w:rsidP="00000000" w:rsidRDefault="00000000" w:rsidRPr="00000000" w14:paraId="000000BC">
      <w:pPr>
        <w:contextualSpacing w:val="0"/>
        <w:jc w:val="both"/>
        <w:rPr/>
      </w:pPr>
      <w:commentRangeStart w:id="21"/>
      <w:r w:rsidDel="00000000" w:rsidR="00000000" w:rsidRPr="00000000">
        <w:rPr>
          <w:rtl w:val="0"/>
        </w:rPr>
        <w:t xml:space="preserve">Проверяет совместимость объекта с заданным типом.</w:t>
      </w:r>
      <w:commentRangeEnd w:id="21"/>
      <w:r w:rsidDel="00000000" w:rsidR="00000000" w:rsidRPr="00000000">
        <w:commentReference w:id="21"/>
      </w:r>
      <w:r w:rsidDel="00000000" w:rsidR="00000000" w:rsidRPr="00000000">
        <w:rPr>
          <w:rtl w:val="0"/>
        </w:rPr>
        <w:t xml:space="preserve"> В следующем коде определяется, является ли объект экземпляром типа </w:t>
      </w:r>
      <w:r w:rsidDel="00000000" w:rsidR="00000000" w:rsidRPr="00000000">
        <w:rPr>
          <w:b w:val="1"/>
          <w:rtl w:val="0"/>
        </w:rPr>
        <w:t xml:space="preserve">MyObject</w:t>
      </w:r>
      <w:r w:rsidDel="00000000" w:rsidR="00000000" w:rsidRPr="00000000">
        <w:rPr>
          <w:rtl w:val="0"/>
        </w:rPr>
        <w:t xml:space="preserve"> или типа, производного от </w:t>
      </w:r>
      <w:r w:rsidDel="00000000" w:rsidR="00000000" w:rsidRPr="00000000">
        <w:rPr>
          <w:b w:val="1"/>
          <w:rtl w:val="0"/>
        </w:rPr>
        <w:t xml:space="preserve">MyObject</w:t>
      </w:r>
      <w:r w:rsidDel="00000000" w:rsidR="00000000" w:rsidRPr="00000000">
        <w:rPr>
          <w:rtl w:val="0"/>
        </w:rPr>
        <w:t xml:space="preserve">:</w:t>
      </w:r>
    </w:p>
    <w:tbl>
      <w:tblPr>
        <w:tblStyle w:val="Table27"/>
        <w:tblW w:w="960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00"/>
        <w:tblGridChange w:id="0">
          <w:tblGrid>
            <w:gridCol w:w="960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IsAs</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MyObject</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MyObject2</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4078f2"/>
                <w:sz w:val="20"/>
                <w:szCs w:val="20"/>
                <w:rtl w:val="0"/>
              </w:rPr>
              <w:t xml:space="preserve">MyObject</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Здесь все понятно</w:t>
            </w:r>
            <w:r w:rsidDel="00000000" w:rsidR="00000000" w:rsidRPr="00000000">
              <w:rPr>
                <w:rFonts w:ascii="Courier New" w:cs="Courier New" w:eastAsia="Courier New" w:hAnsi="Courier New"/>
                <w:color w:val="383a42"/>
                <w:sz w:val="20"/>
                <w:szCs w:val="20"/>
                <w:rtl w:val="0"/>
              </w:rPr>
              <w:br w:type="textWrapping"/>
              <w:t xml:space="preserve">            MyObject obj1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MyObject();</w:t>
              <w:br w:type="textWrapping"/>
              <w:t xml:space="preserve">            MyObject2 obj2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MyObject2();</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(obj1 </w:t>
            </w:r>
            <w:r w:rsidDel="00000000" w:rsidR="00000000" w:rsidRPr="00000000">
              <w:rPr>
                <w:rFonts w:ascii="Courier New" w:cs="Courier New" w:eastAsia="Courier New" w:hAnsi="Courier New"/>
                <w:color w:val="a626a4"/>
                <w:sz w:val="20"/>
                <w:szCs w:val="20"/>
                <w:rtl w:val="0"/>
              </w:rPr>
              <w:t xml:space="preserve">is</w:t>
            </w:r>
            <w:r w:rsidDel="00000000" w:rsidR="00000000" w:rsidRPr="00000000">
              <w:rPr>
                <w:rFonts w:ascii="Courier New" w:cs="Courier New" w:eastAsia="Courier New" w:hAnsi="Courier New"/>
                <w:color w:val="383a42"/>
                <w:sz w:val="20"/>
                <w:szCs w:val="20"/>
                <w:rtl w:val="0"/>
              </w:rPr>
              <w:t xml:space="preserve"> MyObject) Console.WriteLine(</w:t>
            </w:r>
            <w:r w:rsidDel="00000000" w:rsidR="00000000" w:rsidRPr="00000000">
              <w:rPr>
                <w:rFonts w:ascii="Courier New" w:cs="Courier New" w:eastAsia="Courier New" w:hAnsi="Courier New"/>
                <w:color w:val="50a14f"/>
                <w:sz w:val="20"/>
                <w:szCs w:val="20"/>
                <w:rtl w:val="0"/>
              </w:rPr>
              <w:t xml:space="preserve">"obj1 является объектом класса MyObject"</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else</w:t>
            </w:r>
            <w:r w:rsidDel="00000000" w:rsidR="00000000" w:rsidRPr="00000000">
              <w:rPr>
                <w:rFonts w:ascii="Courier New" w:cs="Courier New" w:eastAsia="Courier New" w:hAnsi="Courier New"/>
                <w:color w:val="383a42"/>
                <w:sz w:val="20"/>
                <w:szCs w:val="20"/>
                <w:rtl w:val="0"/>
              </w:rPr>
              <w:t xml:space="preserve"> Console.WriteLine(</w:t>
            </w:r>
            <w:r w:rsidDel="00000000" w:rsidR="00000000" w:rsidRPr="00000000">
              <w:rPr>
                <w:rFonts w:ascii="Courier New" w:cs="Courier New" w:eastAsia="Courier New" w:hAnsi="Courier New"/>
                <w:color w:val="50a14f"/>
                <w:sz w:val="20"/>
                <w:szCs w:val="20"/>
                <w:rtl w:val="0"/>
              </w:rPr>
              <w:t xml:space="preserve">"obj1 не является объектом класса MyObject"</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(obj2 </w:t>
            </w:r>
            <w:r w:rsidDel="00000000" w:rsidR="00000000" w:rsidRPr="00000000">
              <w:rPr>
                <w:rFonts w:ascii="Courier New" w:cs="Courier New" w:eastAsia="Courier New" w:hAnsi="Courier New"/>
                <w:color w:val="a626a4"/>
                <w:sz w:val="20"/>
                <w:szCs w:val="20"/>
                <w:rtl w:val="0"/>
              </w:rPr>
              <w:t xml:space="preserve">is</w:t>
            </w:r>
            <w:r w:rsidDel="00000000" w:rsidR="00000000" w:rsidRPr="00000000">
              <w:rPr>
                <w:rFonts w:ascii="Courier New" w:cs="Courier New" w:eastAsia="Courier New" w:hAnsi="Courier New"/>
                <w:color w:val="383a42"/>
                <w:sz w:val="20"/>
                <w:szCs w:val="20"/>
                <w:rtl w:val="0"/>
              </w:rPr>
              <w:t xml:space="preserve"> MyObject2) Console.WriteLine(</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50a14f"/>
                <w:sz w:val="20"/>
                <w:szCs w:val="20"/>
                <w:rtl w:val="0"/>
              </w:rPr>
              <w:t xml:space="preserve">obj</w:t>
            </w:r>
            <w:r w:rsidDel="00000000" w:rsidR="00000000" w:rsidRPr="00000000">
              <w:rPr>
                <w:rFonts w:ascii="Courier New" w:cs="Courier New" w:eastAsia="Courier New" w:hAnsi="Courier New"/>
                <w:color w:val="50a14f"/>
                <w:rtl w:val="0"/>
              </w:rPr>
              <w:t xml:space="preserve">2</w:t>
            </w:r>
            <w:r w:rsidDel="00000000" w:rsidR="00000000" w:rsidRPr="00000000">
              <w:rPr>
                <w:rFonts w:ascii="Courier New" w:cs="Courier New" w:eastAsia="Courier New" w:hAnsi="Courier New"/>
                <w:color w:val="50a14f"/>
                <w:sz w:val="20"/>
                <w:szCs w:val="20"/>
                <w:rtl w:val="0"/>
              </w:rPr>
              <w:t xml:space="preserve"> является объектом класса MyObject2"</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else</w:t>
            </w:r>
            <w:r w:rsidDel="00000000" w:rsidR="00000000" w:rsidRPr="00000000">
              <w:rPr>
                <w:rFonts w:ascii="Courier New" w:cs="Courier New" w:eastAsia="Courier New" w:hAnsi="Courier New"/>
                <w:color w:val="383a42"/>
                <w:sz w:val="20"/>
                <w:szCs w:val="20"/>
                <w:rtl w:val="0"/>
              </w:rPr>
              <w:t xml:space="preserve"> Console.WriteLine(</w:t>
            </w:r>
            <w:r w:rsidDel="00000000" w:rsidR="00000000" w:rsidRPr="00000000">
              <w:rPr>
                <w:rFonts w:ascii="Courier New" w:cs="Courier New" w:eastAsia="Courier New" w:hAnsi="Courier New"/>
                <w:color w:val="50a14f"/>
                <w:sz w:val="20"/>
                <w:szCs w:val="20"/>
                <w:rtl w:val="0"/>
              </w:rPr>
              <w:t xml:space="preserve">"obj2 не является объектом класса MyObject2"</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i w:val="1"/>
                <w:color w:val="a0a1a7"/>
                <w:sz w:val="20"/>
                <w:szCs w:val="20"/>
                <w:rtl w:val="0"/>
              </w:rPr>
              <w:t xml:space="preserve">// Здесь мы демонстрируем полиморфизм</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i w:val="1"/>
                <w:color w:val="a0a1a7"/>
                <w:sz w:val="20"/>
                <w:szCs w:val="20"/>
                <w:rtl w:val="0"/>
              </w:rPr>
              <w:t xml:space="preserve">// Объекты базовых классов могут ссылаться на объекты производных классов</w:t>
            </w:r>
            <w:r w:rsidDel="00000000" w:rsidR="00000000" w:rsidRPr="00000000">
              <w:rPr>
                <w:rFonts w:ascii="Courier New" w:cs="Courier New" w:eastAsia="Courier New" w:hAnsi="Courier New"/>
                <w:color w:val="383a42"/>
                <w:sz w:val="20"/>
                <w:szCs w:val="20"/>
                <w:rtl w:val="0"/>
              </w:rPr>
              <w:br w:type="textWrapping"/>
              <w:t xml:space="preserve">            MyObject obj3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MyObject2();</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(obj3 </w:t>
            </w:r>
            <w:r w:rsidDel="00000000" w:rsidR="00000000" w:rsidRPr="00000000">
              <w:rPr>
                <w:rFonts w:ascii="Courier New" w:cs="Courier New" w:eastAsia="Courier New" w:hAnsi="Courier New"/>
                <w:color w:val="a626a4"/>
                <w:sz w:val="20"/>
                <w:szCs w:val="20"/>
                <w:rtl w:val="0"/>
              </w:rPr>
              <w:t xml:space="preserve">is</w:t>
            </w:r>
            <w:r w:rsidDel="00000000" w:rsidR="00000000" w:rsidRPr="00000000">
              <w:rPr>
                <w:rFonts w:ascii="Courier New" w:cs="Courier New" w:eastAsia="Courier New" w:hAnsi="Courier New"/>
                <w:color w:val="383a42"/>
                <w:sz w:val="20"/>
                <w:szCs w:val="20"/>
                <w:rtl w:val="0"/>
              </w:rPr>
              <w:t xml:space="preserve"> MyObject) Console.WriteLine(</w:t>
            </w:r>
            <w:r w:rsidDel="00000000" w:rsidR="00000000" w:rsidRPr="00000000">
              <w:rPr>
                <w:rFonts w:ascii="Courier New" w:cs="Courier New" w:eastAsia="Courier New" w:hAnsi="Courier New"/>
                <w:color w:val="50a14f"/>
                <w:sz w:val="20"/>
                <w:szCs w:val="20"/>
                <w:rtl w:val="0"/>
              </w:rPr>
              <w:t xml:space="preserve">"obj3 является объектом класса MyObject"</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else</w:t>
            </w:r>
            <w:r w:rsidDel="00000000" w:rsidR="00000000" w:rsidRPr="00000000">
              <w:rPr>
                <w:rFonts w:ascii="Courier New" w:cs="Courier New" w:eastAsia="Courier New" w:hAnsi="Courier New"/>
                <w:color w:val="383a42"/>
                <w:sz w:val="20"/>
                <w:szCs w:val="20"/>
                <w:rtl w:val="0"/>
              </w:rPr>
              <w:t xml:space="preserve"> Console.WriteLine(</w:t>
            </w:r>
            <w:r w:rsidDel="00000000" w:rsidR="00000000" w:rsidRPr="00000000">
              <w:rPr>
                <w:rFonts w:ascii="Courier New" w:cs="Courier New" w:eastAsia="Courier New" w:hAnsi="Courier New"/>
                <w:color w:val="50a14f"/>
                <w:sz w:val="20"/>
                <w:szCs w:val="20"/>
                <w:rtl w:val="0"/>
              </w:rPr>
              <w:t xml:space="preserve">"obj3 не является объектом класса MyObject"</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E">
      <w:pPr>
        <w:ind w:firstLine="720"/>
        <w:contextualSpacing w:val="0"/>
        <w:jc w:val="both"/>
        <w:rPr/>
      </w:pPr>
      <w:r w:rsidDel="00000000" w:rsidR="00000000" w:rsidRPr="00000000">
        <w:rPr>
          <w:rtl w:val="0"/>
        </w:rPr>
        <w:br w:type="textWrapping"/>
        <w:t xml:space="preserve">Оператор </w:t>
      </w:r>
      <w:r w:rsidDel="00000000" w:rsidR="00000000" w:rsidRPr="00000000">
        <w:rPr>
          <w:b w:val="1"/>
          <w:rtl w:val="0"/>
        </w:rPr>
        <w:t xml:space="preserve">as</w:t>
      </w:r>
      <w:r w:rsidDel="00000000" w:rsidR="00000000" w:rsidRPr="00000000">
        <w:rPr>
          <w:rtl w:val="0"/>
        </w:rPr>
        <w:t xml:space="preserve"> используется для преобразования типов между совместимыми ссылочными типами или для типа, допускающего значение </w:t>
      </w:r>
      <w:r w:rsidDel="00000000" w:rsidR="00000000" w:rsidRPr="00000000">
        <w:rPr>
          <w:b w:val="1"/>
          <w:rtl w:val="0"/>
        </w:rPr>
        <w:t xml:space="preserve">NULL</w:t>
      </w:r>
      <w:r w:rsidDel="00000000" w:rsidR="00000000" w:rsidRPr="00000000">
        <w:rPr>
          <w:rtl w:val="0"/>
        </w:rPr>
        <w:t xml:space="preserve">. Он подобен оператору приведения </w:t>
      </w:r>
      <w:r w:rsidDel="00000000" w:rsidR="00000000" w:rsidRPr="00000000">
        <w:rPr>
          <w:b w:val="1"/>
          <w:rtl w:val="0"/>
        </w:rPr>
        <w:t xml:space="preserve">(int)x</w:t>
      </w:r>
      <w:r w:rsidDel="00000000" w:rsidR="00000000" w:rsidRPr="00000000">
        <w:rPr>
          <w:rtl w:val="0"/>
        </w:rPr>
        <w:t xml:space="preserve">. Если преобразование невозможно, </w:t>
      </w:r>
      <w:r w:rsidDel="00000000" w:rsidR="00000000" w:rsidRPr="00000000">
        <w:rPr>
          <w:b w:val="1"/>
          <w:rtl w:val="0"/>
        </w:rPr>
        <w:t xml:space="preserve">as</w:t>
      </w:r>
      <w:r w:rsidDel="00000000" w:rsidR="00000000" w:rsidRPr="00000000">
        <w:rPr>
          <w:rtl w:val="0"/>
        </w:rPr>
        <w:t xml:space="preserve"> возвращает </w:t>
      </w:r>
      <w:r w:rsidDel="00000000" w:rsidR="00000000" w:rsidRPr="00000000">
        <w:rPr>
          <w:b w:val="1"/>
          <w:rtl w:val="0"/>
        </w:rPr>
        <w:t xml:space="preserve">null</w:t>
      </w:r>
      <w:r w:rsidDel="00000000" w:rsidR="00000000" w:rsidRPr="00000000">
        <w:rPr>
          <w:rtl w:val="0"/>
        </w:rPr>
        <w:t xml:space="preserve"> вместо вызова исключения.</w:t>
      </w:r>
      <w:r w:rsidDel="00000000" w:rsidR="00000000" w:rsidRPr="00000000">
        <w:br w:type="page"/>
      </w:r>
      <w:r w:rsidDel="00000000" w:rsidR="00000000" w:rsidRPr="00000000">
        <w:rPr>
          <w:rtl w:val="0"/>
        </w:rPr>
      </w:r>
    </w:p>
    <w:p w:rsidR="00000000" w:rsidDel="00000000" w:rsidP="00000000" w:rsidRDefault="00000000" w:rsidRPr="00000000" w14:paraId="000000BF">
      <w:pPr>
        <w:ind w:firstLine="720"/>
        <w:contextualSpacing w:val="0"/>
        <w:jc w:val="both"/>
        <w:rPr/>
      </w:pPr>
      <w:r w:rsidDel="00000000" w:rsidR="00000000" w:rsidRPr="00000000">
        <w:rPr>
          <w:rtl w:val="0"/>
        </w:rPr>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IsAs020</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MyObject</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br w:type="textWrapping"/>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MyObject2</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4078f2"/>
                <w:sz w:val="20"/>
                <w:szCs w:val="20"/>
                <w:rtl w:val="0"/>
              </w:rPr>
              <w:t xml:space="preserve">MyObject</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br w:type="textWrapping"/>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 xml:space="preserve">        {</w:t>
              <w:br w:type="textWrapping"/>
              <w:t xml:space="preserve">            MyObject obj1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MyObject();</w:t>
              <w:br w:type="textWrapping"/>
              <w:t xml:space="preserve">            MyObject2 obj2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MyObject2();</w:t>
              <w:br w:type="textWrapping"/>
              <w:t xml:space="preserve">            MyObject obj = obj1 </w:t>
            </w:r>
            <w:r w:rsidDel="00000000" w:rsidR="00000000" w:rsidRPr="00000000">
              <w:rPr>
                <w:rFonts w:ascii="Courier New" w:cs="Courier New" w:eastAsia="Courier New" w:hAnsi="Courier New"/>
                <w:color w:val="a626a4"/>
                <w:sz w:val="20"/>
                <w:szCs w:val="20"/>
                <w:rtl w:val="0"/>
              </w:rPr>
              <w:t xml:space="preserve">as</w:t>
            </w:r>
            <w:r w:rsidDel="00000000" w:rsidR="00000000" w:rsidRPr="00000000">
              <w:rPr>
                <w:rFonts w:ascii="Courier New" w:cs="Courier New" w:eastAsia="Courier New" w:hAnsi="Courier New"/>
                <w:color w:val="383a42"/>
                <w:sz w:val="20"/>
                <w:szCs w:val="20"/>
                <w:rtl w:val="0"/>
              </w:rPr>
              <w:t xml:space="preserve"> MyObject;</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(obj != </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 Console.WriteLine(</w:t>
            </w:r>
            <w:r w:rsidDel="00000000" w:rsidR="00000000" w:rsidRPr="00000000">
              <w:rPr>
                <w:rFonts w:ascii="Courier New" w:cs="Courier New" w:eastAsia="Courier New" w:hAnsi="Courier New"/>
                <w:color w:val="50a14f"/>
                <w:sz w:val="20"/>
                <w:szCs w:val="20"/>
                <w:rtl w:val="0"/>
              </w:rPr>
              <w:t xml:space="preserve">"Мы теперь можем обращаться к c obj как MyObject"</w:t>
            </w:r>
            <w:r w:rsidDel="00000000" w:rsidR="00000000" w:rsidRPr="00000000">
              <w:rPr>
                <w:rFonts w:ascii="Courier New" w:cs="Courier New" w:eastAsia="Courier New" w:hAnsi="Courier New"/>
                <w:color w:val="383a42"/>
                <w:sz w:val="20"/>
                <w:szCs w:val="20"/>
                <w:rtl w:val="0"/>
              </w:rPr>
              <w:t xml:space="preserve">);</w:t>
              <w:br w:type="textWrapping"/>
              <w:t xml:space="preserve">            obj = obj2 </w:t>
            </w:r>
            <w:r w:rsidDel="00000000" w:rsidR="00000000" w:rsidRPr="00000000">
              <w:rPr>
                <w:rFonts w:ascii="Courier New" w:cs="Courier New" w:eastAsia="Courier New" w:hAnsi="Courier New"/>
                <w:color w:val="a626a4"/>
                <w:sz w:val="20"/>
                <w:szCs w:val="20"/>
                <w:rtl w:val="0"/>
              </w:rPr>
              <w:t xml:space="preserve">as</w:t>
            </w:r>
            <w:r w:rsidDel="00000000" w:rsidR="00000000" w:rsidRPr="00000000">
              <w:rPr>
                <w:rFonts w:ascii="Courier New" w:cs="Courier New" w:eastAsia="Courier New" w:hAnsi="Courier New"/>
                <w:color w:val="383a42"/>
                <w:sz w:val="20"/>
                <w:szCs w:val="20"/>
                <w:rtl w:val="0"/>
              </w:rPr>
              <w:t xml:space="preserve"> MyObject2;</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(obj != </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 Console.WriteLine(</w:t>
            </w:r>
            <w:r w:rsidDel="00000000" w:rsidR="00000000" w:rsidRPr="00000000">
              <w:rPr>
                <w:rFonts w:ascii="Courier New" w:cs="Courier New" w:eastAsia="Courier New" w:hAnsi="Courier New"/>
                <w:color w:val="50a14f"/>
                <w:sz w:val="20"/>
                <w:szCs w:val="20"/>
                <w:rtl w:val="0"/>
              </w:rPr>
              <w:t xml:space="preserve">"Мы теперь можем обращаться к c obj как MyObject2"</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1">
      <w:pPr>
        <w:pStyle w:val="Heading1"/>
        <w:contextualSpacing w:val="0"/>
        <w:jc w:val="both"/>
        <w:rPr/>
      </w:pPr>
      <w:bookmarkStart w:colFirst="0" w:colLast="0" w:name="_49x2ik5" w:id="27"/>
      <w:bookmarkEnd w:id="27"/>
      <w:r w:rsidDel="00000000" w:rsidR="00000000" w:rsidRPr="00000000">
        <w:rPr>
          <w:rtl w:val="0"/>
        </w:rPr>
        <w:t xml:space="preserve">Раннее и позднее связывание</w:t>
      </w:r>
    </w:p>
    <w:p w:rsidR="00000000" w:rsidDel="00000000" w:rsidP="00000000" w:rsidRDefault="00000000" w:rsidRPr="00000000" w14:paraId="000000C2">
      <w:pPr>
        <w:contextualSpacing w:val="0"/>
        <w:jc w:val="both"/>
        <w:rPr/>
      </w:pPr>
      <w:r w:rsidDel="00000000" w:rsidR="00000000" w:rsidRPr="00000000">
        <w:rPr>
          <w:rtl w:val="0"/>
        </w:rPr>
        <w:t xml:space="preserve">В терминах объектно-ориентированного программирования раннее связывание означает, что объект и вызов функции связываются между собой на этапе компиляции. Вся информация, чтобы определить, какая именно функция будет вызвана, известна на этапе компиляции программы. Примеры раннего связывания: стандартные вызовы функций, вызовы перегруженных функций и перегруженных операто­ров. Принципиальным достоинством раннего связывания является его эффективность – оно бо­лее быстрое и обычно требует меньше памяти, чем позднее связывание. Недостаток – слабая гибкость.</w:t>
      </w:r>
    </w:p>
    <w:p w:rsidR="00000000" w:rsidDel="00000000" w:rsidP="00000000" w:rsidRDefault="00000000" w:rsidRPr="00000000" w14:paraId="000000C3">
      <w:pPr>
        <w:contextualSpacing w:val="0"/>
        <w:jc w:val="both"/>
        <w:rPr/>
      </w:pPr>
      <w:r w:rsidDel="00000000" w:rsidR="00000000" w:rsidRPr="00000000">
        <w:rPr>
          <w:rtl w:val="0"/>
        </w:rPr>
        <w:t xml:space="preserve">Позднее связывание означает, что объект связывается с вызовом функции только во время ис­полнения программы, а не раньше. Позднее связывание достигается в C# с помощью виртуальных методов и производных классов. Его достоинство – высокая гиб­кость. Оно может использоваться для поддержки общего интерфейса, позволяя объектам иметь собственную реализацию этого интерфейса. Оно помогает со­здавать библиотеки классов, допускающие повторное использование и расширение.</w:t>
      </w:r>
    </w:p>
    <w:p w:rsidR="00000000" w:rsidDel="00000000" w:rsidP="00000000" w:rsidRDefault="00000000" w:rsidRPr="00000000" w14:paraId="000000C4">
      <w:pPr>
        <w:contextualSpacing w:val="0"/>
        <w:jc w:val="both"/>
        <w:rPr/>
      </w:pPr>
      <w:r w:rsidDel="00000000" w:rsidR="00000000" w:rsidRPr="00000000">
        <w:rPr>
          <w:rtl w:val="0"/>
        </w:rPr>
        <w:t xml:space="preserve">Рассмотрим, как это реализовано в</w:t>
      </w:r>
      <w:r w:rsidDel="00000000" w:rsidR="00000000" w:rsidRPr="00000000">
        <w:rPr>
          <w:b w:val="1"/>
          <w:rtl w:val="0"/>
        </w:rPr>
        <w:t xml:space="preserve"> .NET Framework</w:t>
      </w:r>
      <w:r w:rsidDel="00000000" w:rsidR="00000000" w:rsidRPr="00000000">
        <w:rPr>
          <w:rtl w:val="0"/>
        </w:rPr>
        <w:t xml:space="preserve">. </w:t>
      </w:r>
    </w:p>
    <w:p w:rsidR="00000000" w:rsidDel="00000000" w:rsidP="00000000" w:rsidRDefault="00000000" w:rsidRPr="00000000" w14:paraId="000000C5">
      <w:pPr>
        <w:contextualSpacing w:val="0"/>
        <w:jc w:val="both"/>
        <w:rPr/>
      </w:pPr>
      <w:r w:rsidDel="00000000" w:rsidR="00000000" w:rsidRPr="00000000">
        <w:rPr>
          <w:rtl w:val="0"/>
        </w:rPr>
        <w:t xml:space="preserve">Предположим, мы описали метод виртуальным:</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virtual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Draw</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C7">
      <w:pPr>
        <w:contextualSpacing w:val="0"/>
        <w:jc w:val="both"/>
        <w:rPr/>
      </w:pPr>
      <w:r w:rsidDel="00000000" w:rsidR="00000000" w:rsidRPr="00000000">
        <w:rPr>
          <w:rtl w:val="0"/>
        </w:rPr>
        <w:t xml:space="preserve"> </w:t>
        <w:br w:type="textWrapping"/>
        <w:t xml:space="preserve">Объявление метода виртуальным означает, что все ссылки на него будут разрешаться по факту его вызова (не на стадии компиляции, а во время выполнения программы). Это и есть механизм позднего связывания.</w:t>
      </w:r>
    </w:p>
    <w:p w:rsidR="00000000" w:rsidDel="00000000" w:rsidP="00000000" w:rsidRDefault="00000000" w:rsidRPr="00000000" w14:paraId="000000C8">
      <w:pPr>
        <w:contextualSpacing w:val="0"/>
        <w:jc w:val="both"/>
        <w:rPr/>
      </w:pPr>
      <w:r w:rsidDel="00000000" w:rsidR="00000000" w:rsidRPr="00000000">
        <w:rPr>
          <w:rtl w:val="0"/>
        </w:rPr>
        <w:t xml:space="preserve">Для его реализации необходимо, чтобы адреса виртуальных методов хранились там, где ими можно будет в любой момент воспользоваться. Поэтому компилятор формирует для них таблицу виртуальных методов (</w:t>
      </w:r>
      <w:r w:rsidDel="00000000" w:rsidR="00000000" w:rsidRPr="00000000">
        <w:rPr>
          <w:b w:val="1"/>
          <w:rtl w:val="0"/>
        </w:rPr>
        <w:t xml:space="preserve">Virtual Method Table</w:t>
      </w:r>
      <w:r w:rsidDel="00000000" w:rsidR="00000000" w:rsidRPr="00000000">
        <w:rPr>
          <w:rtl w:val="0"/>
        </w:rPr>
        <w:t xml:space="preserve">,</w:t>
      </w:r>
      <w:r w:rsidDel="00000000" w:rsidR="00000000" w:rsidRPr="00000000">
        <w:rPr>
          <w:b w:val="1"/>
          <w:rtl w:val="0"/>
        </w:rPr>
        <w:t xml:space="preserve"> VMT</w:t>
      </w:r>
      <w:r w:rsidDel="00000000" w:rsidR="00000000" w:rsidRPr="00000000">
        <w:rPr>
          <w:rtl w:val="0"/>
        </w:rPr>
        <w:t xml:space="preserve">). В нее записываются адреса виртуальных методов (в том числе, унаследованных) в порядке описания в классе. Для каждого класса создается одна таблица.</w:t>
      </w:r>
    </w:p>
    <w:p w:rsidR="00000000" w:rsidDel="00000000" w:rsidP="00000000" w:rsidRDefault="00000000" w:rsidRPr="00000000" w14:paraId="000000C9">
      <w:pPr>
        <w:contextualSpacing w:val="0"/>
        <w:jc w:val="both"/>
        <w:rPr/>
      </w:pPr>
      <w:r w:rsidDel="00000000" w:rsidR="00000000" w:rsidRPr="00000000">
        <w:rPr>
          <w:rtl w:val="0"/>
        </w:rPr>
        <w:t xml:space="preserve">Каждый виртуальный объект во время выполнения имеет доступ к </w:t>
      </w:r>
      <w:r w:rsidDel="00000000" w:rsidR="00000000" w:rsidRPr="00000000">
        <w:rPr>
          <w:b w:val="1"/>
          <w:rtl w:val="0"/>
        </w:rPr>
        <w:t xml:space="preserve">VMT</w:t>
      </w:r>
      <w:r w:rsidDel="00000000" w:rsidR="00000000" w:rsidRPr="00000000">
        <w:rPr>
          <w:rtl w:val="0"/>
        </w:rPr>
        <w:t xml:space="preserve">. Эта связь устанавливается во время выполнения программы при создании объекта.</w:t>
      </w:r>
    </w:p>
    <w:p w:rsidR="00000000" w:rsidDel="00000000" w:rsidP="00000000" w:rsidRDefault="00000000" w:rsidRPr="00000000" w14:paraId="000000CA">
      <w:pPr>
        <w:pStyle w:val="Heading1"/>
        <w:contextualSpacing w:val="0"/>
        <w:jc w:val="both"/>
        <w:rPr/>
      </w:pPr>
      <w:bookmarkStart w:colFirst="0" w:colLast="0" w:name="_3o7alnk" w:id="28"/>
      <w:bookmarkEnd w:id="28"/>
      <w:r w:rsidDel="00000000" w:rsidR="00000000" w:rsidRPr="00000000">
        <w:rPr>
          <w:rtl w:val="0"/>
        </w:rPr>
        <w:t xml:space="preserve">Практика</w:t>
      </w:r>
    </w:p>
    <w:p w:rsidR="00000000" w:rsidDel="00000000" w:rsidP="00000000" w:rsidRDefault="00000000" w:rsidRPr="00000000" w14:paraId="000000CB">
      <w:pPr>
        <w:pStyle w:val="Heading3"/>
        <w:contextualSpacing w:val="0"/>
        <w:jc w:val="both"/>
        <w:rPr/>
      </w:pPr>
      <w:bookmarkStart w:colFirst="0" w:colLast="0" w:name="_23ckvvd" w:id="29"/>
      <w:bookmarkEnd w:id="29"/>
      <w:r w:rsidDel="00000000" w:rsidR="00000000" w:rsidRPr="00000000">
        <w:rPr>
          <w:rtl w:val="0"/>
        </w:rPr>
        <w:t xml:space="preserve">ToString()</w:t>
      </w:r>
    </w:p>
    <w:p w:rsidR="00000000" w:rsidDel="00000000" w:rsidP="00000000" w:rsidRDefault="00000000" w:rsidRPr="00000000" w14:paraId="000000CC">
      <w:pPr>
        <w:contextualSpacing w:val="0"/>
        <w:jc w:val="both"/>
        <w:rPr/>
      </w:pPr>
      <w:r w:rsidDel="00000000" w:rsidR="00000000" w:rsidRPr="00000000">
        <w:rPr>
          <w:rtl w:val="0"/>
        </w:rPr>
        <w:t xml:space="preserve">Простой практический пример использования полиморфизма:</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Override_ToString</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Object</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_a;</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MyClass</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a)</w:t>
              <w:br w:type="textWrapping"/>
              <w:t xml:space="preserve">        {</w:t>
              <w:br w:type="textWrapping"/>
              <w:t xml:space="preserve">            _a = a;</w:t>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Попробуйте раскомментировать этот метод и запустить программу</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i w:val="1"/>
                <w:color w:val="a0a1a7"/>
                <w:sz w:val="20"/>
                <w:szCs w:val="20"/>
                <w:rtl w:val="0"/>
              </w:rPr>
              <w:t xml:space="preserve">// public override string ToString() =&gt;  _a.ToString();</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 xml:space="preserve">        {</w:t>
              <w:br w:type="textWrapping"/>
              <w:t xml:space="preserve">            MyClass obj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MyClass(</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 xml:space="preserve">            Console.WriteLine(obj);</w:t>
              <w:br w:type="textWrapping"/>
              <w:t xml:space="preserve">            Console.ReadKey();</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E">
      <w:pPr>
        <w:pStyle w:val="Heading2"/>
        <w:spacing w:after="0" w:lineRule="auto"/>
        <w:contextualSpacing w:val="0"/>
        <w:jc w:val="both"/>
        <w:rPr/>
      </w:pPr>
      <w:bookmarkStart w:colFirst="0" w:colLast="0" w:name="_9b13non7azk7" w:id="30"/>
      <w:bookmarkEnd w:id="30"/>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spacing w:after="0" w:lineRule="auto"/>
        <w:contextualSpacing w:val="0"/>
        <w:jc w:val="both"/>
        <w:rPr/>
      </w:pPr>
      <w:bookmarkStart w:colFirst="0" w:colLast="0" w:name="_32hioqz" w:id="31"/>
      <w:bookmarkEnd w:id="31"/>
      <w:r w:rsidDel="00000000" w:rsidR="00000000" w:rsidRPr="00000000">
        <w:rPr>
          <w:rtl w:val="0"/>
        </w:rPr>
        <w:t xml:space="preserve">Перегрузка Equals</w:t>
      </w:r>
    </w:p>
    <w:p w:rsidR="00000000" w:rsidDel="00000000" w:rsidP="00000000" w:rsidRDefault="00000000" w:rsidRPr="00000000" w14:paraId="000000D0">
      <w:pPr>
        <w:contextualSpacing w:val="0"/>
        <w:jc w:val="both"/>
        <w:rPr/>
      </w:pPr>
      <w:r w:rsidDel="00000000" w:rsidR="00000000" w:rsidRPr="00000000">
        <w:rPr>
          <w:rtl w:val="0"/>
        </w:rPr>
        <w:t xml:space="preserve">По умолчанию </w:t>
      </w:r>
      <w:r w:rsidDel="00000000" w:rsidR="00000000" w:rsidRPr="00000000">
        <w:rPr>
          <w:b w:val="1"/>
          <w:rtl w:val="0"/>
        </w:rPr>
        <w:t xml:space="preserve">Equals</w:t>
      </w:r>
      <w:r w:rsidDel="00000000" w:rsidR="00000000" w:rsidRPr="00000000">
        <w:rPr>
          <w:rtl w:val="0"/>
        </w:rPr>
        <w:t xml:space="preserve"> сравнивает, ссылаются ли два объекта на одну и ту же область памяти. Можно переопределить его так, чтобы </w:t>
      </w:r>
      <w:r w:rsidDel="00000000" w:rsidR="00000000" w:rsidRPr="00000000">
        <w:rPr>
          <w:b w:val="1"/>
          <w:rtl w:val="0"/>
        </w:rPr>
        <w:t xml:space="preserve">Equals</w:t>
      </w:r>
      <w:r w:rsidDel="00000000" w:rsidR="00000000" w:rsidRPr="00000000">
        <w:rPr>
          <w:rtl w:val="0"/>
        </w:rPr>
        <w:t xml:space="preserve"> сравнивал два объекта по их содержимому:</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OverrideEquals</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Y;</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Vector</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x, </w:t>
            </w:r>
            <w:r w:rsidDel="00000000" w:rsidR="00000000" w:rsidRPr="00000000">
              <w:rPr>
                <w:rFonts w:ascii="Courier New" w:cs="Courier New" w:eastAsia="Courier New" w:hAnsi="Courier New"/>
                <w:color w:val="a626a4"/>
                <w:sz w:val="20"/>
                <w:szCs w:val="20"/>
                <w:rtl w:val="0"/>
              </w:rPr>
              <w:t xml:space="preserve">double</w:t>
            </w:r>
            <w:r w:rsidDel="00000000" w:rsidR="00000000" w:rsidRPr="00000000">
              <w:rPr>
                <w:rFonts w:ascii="Courier New" w:cs="Courier New" w:eastAsia="Courier New" w:hAnsi="Courier New"/>
                <w:color w:val="383a42"/>
                <w:sz w:val="20"/>
                <w:szCs w:val="20"/>
                <w:rtl w:val="0"/>
              </w:rPr>
              <w:t xml:space="preserve"> y)</w:t>
              <w:br w:type="textWrapping"/>
              <w:t xml:space="preserve">        {</w:t>
              <w:br w:type="textWrapping"/>
              <w:t xml:space="preserve">            X = x;</w:t>
              <w:br w:type="textWrapping"/>
              <w:t xml:space="preserve">            Y = y;</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override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bool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Equals</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object</w:t>
            </w:r>
            <w:r w:rsidDel="00000000" w:rsidR="00000000" w:rsidRPr="00000000">
              <w:rPr>
                <w:rFonts w:ascii="Courier New" w:cs="Courier New" w:eastAsia="Courier New" w:hAnsi="Courier New"/>
                <w:color w:val="383a42"/>
                <w:sz w:val="20"/>
                <w:szCs w:val="20"/>
                <w:rtl w:val="0"/>
              </w:rPr>
              <w:t xml:space="preserve"> obj)</w:t>
              <w:br w:type="textWrapping"/>
              <w:t xml:space="preserve">        {</w:t>
              <w:br w:type="textWrapping"/>
              <w:t xml:space="preserve">            Vector v = obj </w:t>
            </w:r>
            <w:r w:rsidDel="00000000" w:rsidR="00000000" w:rsidRPr="00000000">
              <w:rPr>
                <w:rFonts w:ascii="Courier New" w:cs="Courier New" w:eastAsia="Courier New" w:hAnsi="Courier New"/>
                <w:color w:val="a626a4"/>
                <w:sz w:val="20"/>
                <w:szCs w:val="20"/>
                <w:rtl w:val="0"/>
              </w:rPr>
              <w:t xml:space="preserve">as</w:t>
            </w:r>
            <w:r w:rsidDel="00000000" w:rsidR="00000000" w:rsidRPr="00000000">
              <w:rPr>
                <w:rFonts w:ascii="Courier New" w:cs="Courier New" w:eastAsia="Courier New" w:hAnsi="Courier New"/>
                <w:color w:val="383a42"/>
                <w:sz w:val="20"/>
                <w:szCs w:val="20"/>
                <w:rtl w:val="0"/>
              </w:rPr>
              <w:t xml:space="preserve"> Vector;</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(v == </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0184bb"/>
                <w:sz w:val="20"/>
                <w:szCs w:val="20"/>
                <w:rtl w:val="0"/>
              </w:rPr>
              <w:t xml:space="preserve">false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i w:val="1"/>
                <w:color w:val="a0a1a7"/>
                <w:sz w:val="20"/>
                <w:szCs w:val="20"/>
                <w:rtl w:val="0"/>
              </w:rPr>
              <w:t xml:space="preserve">// Или можно создать исключение throw new InvalidCastException()</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(obj </w:t>
            </w:r>
            <w:r w:rsidDel="00000000" w:rsidR="00000000" w:rsidRPr="00000000">
              <w:rPr>
                <w:rFonts w:ascii="Courier New" w:cs="Courier New" w:eastAsia="Courier New" w:hAnsi="Courier New"/>
                <w:color w:val="a626a4"/>
                <w:sz w:val="20"/>
                <w:szCs w:val="20"/>
                <w:rtl w:val="0"/>
              </w:rPr>
              <w:t xml:space="preserve">as</w:t>
            </w:r>
            <w:r w:rsidDel="00000000" w:rsidR="00000000" w:rsidRPr="00000000">
              <w:rPr>
                <w:rFonts w:ascii="Courier New" w:cs="Courier New" w:eastAsia="Courier New" w:hAnsi="Courier New"/>
                <w:color w:val="383a42"/>
                <w:sz w:val="20"/>
                <w:szCs w:val="20"/>
                <w:rtl w:val="0"/>
              </w:rPr>
              <w:t xml:space="preserve"> Vector).X == X &amp;&amp; (obj </w:t>
            </w:r>
            <w:r w:rsidDel="00000000" w:rsidR="00000000" w:rsidRPr="00000000">
              <w:rPr>
                <w:rFonts w:ascii="Courier New" w:cs="Courier New" w:eastAsia="Courier New" w:hAnsi="Courier New"/>
                <w:color w:val="a626a4"/>
                <w:sz w:val="20"/>
                <w:szCs w:val="20"/>
                <w:rtl w:val="0"/>
              </w:rPr>
              <w:t xml:space="preserve">as</w:t>
            </w:r>
            <w:r w:rsidDel="00000000" w:rsidR="00000000" w:rsidRPr="00000000">
              <w:rPr>
                <w:rFonts w:ascii="Courier New" w:cs="Courier New" w:eastAsia="Courier New" w:hAnsi="Courier New"/>
                <w:color w:val="383a42"/>
                <w:sz w:val="20"/>
                <w:szCs w:val="20"/>
                <w:rtl w:val="0"/>
              </w:rPr>
              <w:t xml:space="preserve"> Vector).Y == Y;</w:t>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 xml:space="preserve">        {</w:t>
              <w:br w:type="textWrapping"/>
              <w:t xml:space="preserve">            Vector v1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w:t>
              <w:br w:type="textWrapping"/>
              <w:t xml:space="preserve">            Vector v2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Vector(</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w:t>
              <w:br w:type="textWrapping"/>
              <w:t xml:space="preserve">            Console.WriteLine(v1.Equals(v2));</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2">
      <w:pPr>
        <w:contextualSpacing w:val="0"/>
        <w:jc w:val="both"/>
        <w:rPr/>
      </w:pPr>
      <w:r w:rsidDel="00000000" w:rsidR="00000000" w:rsidRPr="00000000">
        <w:rPr>
          <w:rtl w:val="0"/>
        </w:rPr>
      </w:r>
    </w:p>
    <w:p w:rsidR="00000000" w:rsidDel="00000000" w:rsidP="00000000" w:rsidRDefault="00000000" w:rsidRPr="00000000" w14:paraId="000000D3">
      <w:pPr>
        <w:contextualSpacing w:val="0"/>
        <w:jc w:val="both"/>
        <w:rPr/>
      </w:pPr>
      <w:r w:rsidDel="00000000" w:rsidR="00000000" w:rsidRPr="00000000">
        <w:rPr>
          <w:rtl w:val="0"/>
        </w:rPr>
      </w:r>
    </w:p>
    <w:p w:rsidR="00000000" w:rsidDel="00000000" w:rsidP="00000000" w:rsidRDefault="00000000" w:rsidRPr="00000000" w14:paraId="000000D4">
      <w:pPr>
        <w:pStyle w:val="Heading2"/>
        <w:contextualSpacing w:val="0"/>
        <w:jc w:val="both"/>
        <w:rPr/>
      </w:pPr>
      <w:bookmarkStart w:colFirst="0" w:colLast="0" w:name="_1hmsyys" w:id="32"/>
      <w:bookmarkEnd w:id="32"/>
      <w:r w:rsidDel="00000000" w:rsidR="00000000" w:rsidRPr="00000000">
        <w:rPr>
          <w:rtl w:val="0"/>
        </w:rPr>
        <w:t xml:space="preserve">Компьютерная игра</w:t>
      </w:r>
    </w:p>
    <w:p w:rsidR="00000000" w:rsidDel="00000000" w:rsidP="00000000" w:rsidRDefault="00000000" w:rsidRPr="00000000" w14:paraId="000000D5">
      <w:pPr>
        <w:ind w:firstLine="0"/>
        <w:contextualSpacing w:val="0"/>
        <w:jc w:val="center"/>
        <w:rPr/>
      </w:pPr>
      <w:r w:rsidDel="00000000" w:rsidR="00000000" w:rsidRPr="00000000">
        <w:rPr/>
        <w:drawing>
          <wp:inline distB="114300" distT="114300" distL="114300" distR="114300">
            <wp:extent cx="6120000" cy="28956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00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contextualSpacing w:val="0"/>
        <w:jc w:val="both"/>
        <w:rPr/>
      </w:pPr>
      <w:r w:rsidDel="00000000" w:rsidR="00000000" w:rsidRPr="00000000">
        <w:rPr>
          <w:rtl w:val="0"/>
        </w:rPr>
        <w:t xml:space="preserve">Для закрепления полученных знаний разработаем приложение – прототип игры «Астероиды».  </w:t>
      </w:r>
    </w:p>
    <w:p w:rsidR="00000000" w:rsidDel="00000000" w:rsidP="00000000" w:rsidRDefault="00000000" w:rsidRPr="00000000" w14:paraId="000000D7">
      <w:pPr>
        <w:contextualSpacing w:val="0"/>
        <w:jc w:val="both"/>
        <w:rPr/>
      </w:pPr>
      <w:r w:rsidDel="00000000" w:rsidR="00000000" w:rsidRPr="00000000">
        <w:rPr>
          <w:rtl w:val="0"/>
        </w:rPr>
        <w:t xml:space="preserve">Сначала создадим заготовку из двух классов: </w:t>
      </w:r>
      <w:r w:rsidDel="00000000" w:rsidR="00000000" w:rsidRPr="00000000">
        <w:rPr>
          <w:b w:val="1"/>
          <w:rtl w:val="0"/>
        </w:rPr>
        <w:t xml:space="preserve">Program</w:t>
      </w:r>
      <w:r w:rsidDel="00000000" w:rsidR="00000000" w:rsidRPr="00000000">
        <w:rPr>
          <w:rtl w:val="0"/>
        </w:rPr>
        <w:t xml:space="preserve"> и </w:t>
      </w:r>
      <w:r w:rsidDel="00000000" w:rsidR="00000000" w:rsidRPr="00000000">
        <w:rPr>
          <w:b w:val="1"/>
          <w:rtl w:val="0"/>
        </w:rPr>
        <w:t xml:space="preserve">Game</w:t>
      </w:r>
      <w:r w:rsidDel="00000000" w:rsidR="00000000" w:rsidRPr="00000000">
        <w:rPr>
          <w:rtl w:val="0"/>
        </w:rPr>
        <w:t xml:space="preserve">. Для вывода графики воспользуемся формой из пространства имен </w:t>
      </w:r>
      <w:r w:rsidDel="00000000" w:rsidR="00000000" w:rsidRPr="00000000">
        <w:rPr>
          <w:b w:val="1"/>
          <w:rtl w:val="0"/>
        </w:rPr>
        <w:t xml:space="preserve">System.Windows.Form </w:t>
      </w:r>
      <w:r w:rsidDel="00000000" w:rsidR="00000000" w:rsidRPr="00000000">
        <w:rPr>
          <w:rtl w:val="0"/>
        </w:rPr>
        <w:t xml:space="preserve">(требуется подключить соответствующую библиотеку).</w:t>
      </w:r>
    </w:p>
    <w:p w:rsidR="00000000" w:rsidDel="00000000" w:rsidP="00000000" w:rsidRDefault="00000000" w:rsidRPr="00000000" w14:paraId="000000D8">
      <w:pPr>
        <w:pStyle w:val="Heading3"/>
        <w:contextualSpacing w:val="0"/>
        <w:jc w:val="both"/>
        <w:rPr/>
      </w:pPr>
      <w:bookmarkStart w:colFirst="0" w:colLast="0" w:name="_41mghml" w:id="33"/>
      <w:bookmarkEnd w:id="33"/>
      <w:r w:rsidDel="00000000" w:rsidR="00000000" w:rsidRPr="00000000">
        <w:rPr>
          <w:rtl w:val="0"/>
        </w:rPr>
        <w:t xml:space="preserve">Класс Program</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System.Windows.Forms;</w:t>
              <w:br w:type="textWrapping"/>
            </w:r>
            <w:r w:rsidDel="00000000" w:rsidR="00000000" w:rsidRPr="00000000">
              <w:rPr>
                <w:rFonts w:ascii="Courier New" w:cs="Courier New" w:eastAsia="Courier New" w:hAnsi="Courier New"/>
                <w:i w:val="1"/>
                <w:color w:val="a0a1a7"/>
                <w:sz w:val="20"/>
                <w:szCs w:val="20"/>
                <w:rtl w:val="0"/>
              </w:rPr>
              <w:t xml:space="preserve">// Создаем шаблон приложения, где подключаем модули</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MyGame</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Program</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Main</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string</w:t>
            </w:r>
            <w:r w:rsidDel="00000000" w:rsidR="00000000" w:rsidRPr="00000000">
              <w:rPr>
                <w:rFonts w:ascii="Courier New" w:cs="Courier New" w:eastAsia="Courier New" w:hAnsi="Courier New"/>
                <w:color w:val="383a42"/>
                <w:sz w:val="20"/>
                <w:szCs w:val="20"/>
                <w:rtl w:val="0"/>
              </w:rPr>
              <w:t xml:space="preserve">[] args)</w:t>
              <w:br w:type="textWrapping"/>
              <w:t xml:space="preserve">        {            </w:t>
              <w:br w:type="textWrapping"/>
              <w:t xml:space="preserve">            Form form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Form();</w:t>
              <w:br w:type="textWrapping"/>
              <w:t xml:space="preserve">            form.Width = </w:t>
            </w:r>
            <w:r w:rsidDel="00000000" w:rsidR="00000000" w:rsidRPr="00000000">
              <w:rPr>
                <w:rFonts w:ascii="Courier New" w:cs="Courier New" w:eastAsia="Courier New" w:hAnsi="Courier New"/>
                <w:color w:val="986801"/>
                <w:sz w:val="20"/>
                <w:szCs w:val="20"/>
                <w:rtl w:val="0"/>
              </w:rPr>
              <w:t xml:space="preserve">800</w:t>
            </w:r>
            <w:r w:rsidDel="00000000" w:rsidR="00000000" w:rsidRPr="00000000">
              <w:rPr>
                <w:rFonts w:ascii="Courier New" w:cs="Courier New" w:eastAsia="Courier New" w:hAnsi="Courier New"/>
                <w:color w:val="383a42"/>
                <w:sz w:val="20"/>
                <w:szCs w:val="20"/>
                <w:rtl w:val="0"/>
              </w:rPr>
              <w:t xml:space="preserve">;</w:t>
              <w:br w:type="textWrapping"/>
              <w:t xml:space="preserve">            form.Height = </w:t>
            </w:r>
            <w:r w:rsidDel="00000000" w:rsidR="00000000" w:rsidRPr="00000000">
              <w:rPr>
                <w:rFonts w:ascii="Courier New" w:cs="Courier New" w:eastAsia="Courier New" w:hAnsi="Courier New"/>
                <w:color w:val="986801"/>
                <w:sz w:val="20"/>
                <w:szCs w:val="20"/>
                <w:rtl w:val="0"/>
              </w:rPr>
              <w:t xml:space="preserve">600</w:t>
            </w:r>
            <w:r w:rsidDel="00000000" w:rsidR="00000000" w:rsidRPr="00000000">
              <w:rPr>
                <w:rFonts w:ascii="Courier New" w:cs="Courier New" w:eastAsia="Courier New" w:hAnsi="Courier New"/>
                <w:color w:val="383a42"/>
                <w:sz w:val="20"/>
                <w:szCs w:val="20"/>
                <w:rtl w:val="0"/>
              </w:rPr>
              <w:t xml:space="preserve">;              </w:t>
              <w:br w:type="textWrapping"/>
              <w:t xml:space="preserve">            Game.Init(form);</w:t>
              <w:br w:type="textWrapping"/>
              <w:t xml:space="preserve">            form.Show();</w:t>
              <w:br w:type="textWrapping"/>
              <w:t xml:space="preserve">            Game.Draw();</w:t>
              <w:br w:type="textWrapping"/>
              <w:t xml:space="preserve">            Application.Run(form);</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A">
      <w:pPr>
        <w:pStyle w:val="Heading3"/>
        <w:contextualSpacing w:val="0"/>
        <w:jc w:val="both"/>
        <w:rPr/>
      </w:pPr>
      <w:bookmarkStart w:colFirst="0" w:colLast="0" w:name="_2grqrue" w:id="34"/>
      <w:bookmarkEnd w:id="34"/>
      <w:r w:rsidDel="00000000" w:rsidR="00000000" w:rsidRPr="00000000">
        <w:rPr>
          <w:rtl w:val="0"/>
        </w:rPr>
        <w:t xml:space="preserve">Класс Game</w:t>
      </w:r>
    </w:p>
    <w:p w:rsidR="00000000" w:rsidDel="00000000" w:rsidP="00000000" w:rsidRDefault="00000000" w:rsidRPr="00000000" w14:paraId="000000DB">
      <w:pPr>
        <w:contextualSpacing w:val="0"/>
        <w:jc w:val="both"/>
        <w:rPr/>
      </w:pPr>
      <w:r w:rsidDel="00000000" w:rsidR="00000000" w:rsidRPr="00000000">
        <w:rPr>
          <w:rtl w:val="0"/>
        </w:rPr>
        <w:t xml:space="preserve">Это основной класс, где будут происходить все действия игры. Для вывода графики требуется подключить сборку </w:t>
      </w:r>
      <w:r w:rsidDel="00000000" w:rsidR="00000000" w:rsidRPr="00000000">
        <w:rPr>
          <w:b w:val="1"/>
          <w:rtl w:val="0"/>
        </w:rPr>
        <w:t xml:space="preserve">System.Drawing</w:t>
      </w:r>
      <w:r w:rsidDel="00000000" w:rsidR="00000000" w:rsidRPr="00000000">
        <w:rPr>
          <w:rtl w:val="0"/>
        </w:rPr>
        <w:t xml:space="preserve"> и включить соответствующее пространство имен. Для вывода графики на форму используется класс </w:t>
      </w:r>
      <w:r w:rsidDel="00000000" w:rsidR="00000000" w:rsidRPr="00000000">
        <w:rPr>
          <w:b w:val="1"/>
          <w:rtl w:val="0"/>
        </w:rPr>
        <w:t xml:space="preserve">Graphic</w:t>
      </w:r>
      <w:r w:rsidDel="00000000" w:rsidR="00000000" w:rsidRPr="00000000">
        <w:rPr>
          <w:rtl w:val="0"/>
        </w:rPr>
        <w:t xml:space="preserve">, который содержит методы для рисования на форме. Чтобы убрать мерцание в игре, будем выводить графику в промежуточный буфер. Когда графический кадр сформирован, выводим его на экран методом </w:t>
      </w:r>
      <w:r w:rsidDel="00000000" w:rsidR="00000000" w:rsidRPr="00000000">
        <w:rPr>
          <w:b w:val="1"/>
          <w:rtl w:val="0"/>
        </w:rPr>
        <w:t xml:space="preserve">Render</w:t>
      </w:r>
      <w:r w:rsidDel="00000000" w:rsidR="00000000" w:rsidRPr="00000000">
        <w:rPr>
          <w:rtl w:val="0"/>
        </w:rPr>
        <w:t xml:space="preserve">. Для получения графического буфера используется класс </w:t>
      </w:r>
      <w:r w:rsidDel="00000000" w:rsidR="00000000" w:rsidRPr="00000000">
        <w:rPr>
          <w:b w:val="1"/>
          <w:rtl w:val="0"/>
        </w:rPr>
        <w:t xml:space="preserve">BufferedGraphicsManager</w:t>
      </w:r>
      <w:r w:rsidDel="00000000" w:rsidR="00000000" w:rsidRPr="00000000">
        <w:rPr>
          <w:rtl w:val="0"/>
        </w:rPr>
        <w:t xml:space="preserve"> и его свойство </w:t>
      </w:r>
      <w:r w:rsidDel="00000000" w:rsidR="00000000" w:rsidRPr="00000000">
        <w:rPr>
          <w:b w:val="1"/>
          <w:rtl w:val="0"/>
        </w:rPr>
        <w:t xml:space="preserve">Current</w:t>
      </w:r>
      <w:r w:rsidDel="00000000" w:rsidR="00000000" w:rsidRPr="00000000">
        <w:rPr>
          <w:rtl w:val="0"/>
        </w:rPr>
        <w:t xml:space="preserve">. Для связи буфера и графики применяем метод </w:t>
      </w:r>
      <w:r w:rsidDel="00000000" w:rsidR="00000000" w:rsidRPr="00000000">
        <w:rPr>
          <w:b w:val="1"/>
          <w:rtl w:val="0"/>
        </w:rPr>
        <w:t xml:space="preserve">Allocate</w:t>
      </w:r>
      <w:r w:rsidDel="00000000" w:rsidR="00000000" w:rsidRPr="00000000">
        <w:rPr>
          <w:rtl w:val="0"/>
        </w:rPr>
        <w:t xml:space="preserve">.</w:t>
      </w:r>
    </w:p>
    <w:tbl>
      <w:tblPr>
        <w:tblStyle w:val="Table33"/>
        <w:tblW w:w="1018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185"/>
        <w:tblGridChange w:id="0">
          <w:tblGrid>
            <w:gridCol w:w="1018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System.Windows.Forms;</w:t>
              <w:br w:type="textWrapping"/>
            </w: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System.Drawing;</w:t>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MyGame</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Game</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BufferedGraphicsContext _context;</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BufferedGraphics Buffer;</w:t>
              <w:br w:type="textWrapping"/>
              <w:t xml:space="preserve">        </w:t>
            </w:r>
            <w:r w:rsidDel="00000000" w:rsidR="00000000" w:rsidRPr="00000000">
              <w:rPr>
                <w:rFonts w:ascii="Courier New" w:cs="Courier New" w:eastAsia="Courier New" w:hAnsi="Courier New"/>
                <w:i w:val="1"/>
                <w:color w:val="a0a1a7"/>
                <w:sz w:val="20"/>
                <w:szCs w:val="20"/>
                <w:rtl w:val="0"/>
              </w:rPr>
              <w:t xml:space="preserve">// Свойства</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i w:val="1"/>
                <w:color w:val="a0a1a7"/>
                <w:sz w:val="20"/>
                <w:szCs w:val="20"/>
                <w:rtl w:val="0"/>
              </w:rPr>
              <w:t xml:space="preserve">// Ширина и высота игрового поля</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Width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Height { </w:t>
            </w:r>
            <w:r w:rsidDel="00000000" w:rsidR="00000000" w:rsidRPr="00000000">
              <w:rPr>
                <w:rFonts w:ascii="Courier New" w:cs="Courier New" w:eastAsia="Courier New" w:hAnsi="Courier New"/>
                <w:color w:val="a626a4"/>
                <w:sz w:val="20"/>
                <w:szCs w:val="20"/>
                <w:rtl w:val="0"/>
              </w:rPr>
              <w:t xml:space="preserve">get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set</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Game</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Init</w:t>
            </w:r>
            <w:r w:rsidDel="00000000" w:rsidR="00000000" w:rsidRPr="00000000">
              <w:rPr>
                <w:rFonts w:ascii="Courier New" w:cs="Courier New" w:eastAsia="Courier New" w:hAnsi="Courier New"/>
                <w:color w:val="383a42"/>
                <w:sz w:val="20"/>
                <w:szCs w:val="20"/>
                <w:rtl w:val="0"/>
              </w:rPr>
              <w:t xml:space="preserve">(Form form)</w:t>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Графическое устройство для вывода графики            </w:t>
            </w:r>
            <w:r w:rsidDel="00000000" w:rsidR="00000000" w:rsidRPr="00000000">
              <w:rPr>
                <w:rFonts w:ascii="Courier New" w:cs="Courier New" w:eastAsia="Courier New" w:hAnsi="Courier New"/>
                <w:color w:val="383a42"/>
                <w:sz w:val="20"/>
                <w:szCs w:val="20"/>
                <w:rtl w:val="0"/>
              </w:rPr>
              <w:br w:type="textWrapping"/>
              <w:t xml:space="preserve">            Graphics g;</w:t>
              <w:br w:type="textWrapping"/>
              <w:t xml:space="preserve">            </w:t>
            </w:r>
            <w:r w:rsidDel="00000000" w:rsidR="00000000" w:rsidRPr="00000000">
              <w:rPr>
                <w:rFonts w:ascii="Courier New" w:cs="Courier New" w:eastAsia="Courier New" w:hAnsi="Courier New"/>
                <w:i w:val="1"/>
                <w:color w:val="a0a1a7"/>
                <w:sz w:val="20"/>
                <w:szCs w:val="20"/>
                <w:rtl w:val="0"/>
              </w:rPr>
              <w:t xml:space="preserve">// Предоставляет доступ к главному буферу графического контекста для текущего приложения</w:t>
            </w:r>
            <w:r w:rsidDel="00000000" w:rsidR="00000000" w:rsidRPr="00000000">
              <w:rPr>
                <w:rFonts w:ascii="Courier New" w:cs="Courier New" w:eastAsia="Courier New" w:hAnsi="Courier New"/>
                <w:color w:val="383a42"/>
                <w:sz w:val="20"/>
                <w:szCs w:val="20"/>
                <w:rtl w:val="0"/>
              </w:rPr>
              <w:br w:type="textWrapping"/>
              <w:t xml:space="preserve">            _context = BufferedGraphicsManager.Current;</w:t>
              <w:br w:type="textWrapping"/>
              <w:t xml:space="preserve">            g = form.CreateGraphics();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a0a1a7"/>
                <w:rtl w:val="0"/>
              </w:rPr>
              <w:t xml:space="preserve">            </w:t>
            </w:r>
            <w:r w:rsidDel="00000000" w:rsidR="00000000" w:rsidRPr="00000000">
              <w:rPr>
                <w:rFonts w:ascii="Courier New" w:cs="Courier New" w:eastAsia="Courier New" w:hAnsi="Courier New"/>
                <w:i w:val="1"/>
                <w:color w:val="a0a1a7"/>
                <w:sz w:val="20"/>
                <w:szCs w:val="20"/>
                <w:rtl w:val="0"/>
              </w:rPr>
              <w:t xml:space="preserve">// Создаем объект (поверхность рисования) и связываем его с формой</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i w:val="1"/>
                <w:color w:val="a0a1a7"/>
                <w:sz w:val="20"/>
                <w:szCs w:val="20"/>
                <w:rtl w:val="0"/>
              </w:rPr>
              <w:t xml:space="preserve">// Запоминаем размеры формы</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383a42"/>
                <w:sz w:val="20"/>
                <w:szCs w:val="20"/>
                <w:rtl w:val="0"/>
              </w:rPr>
              <w:t xml:space="preserve">Width = form.ClientSize.Width;</w:t>
              <w:br w:type="textWrapping"/>
              <w:t xml:space="preserve">            Height = form.ClientSize.Height;</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i w:val="1"/>
                <w:color w:val="a0a1a7"/>
                <w:sz w:val="20"/>
                <w:szCs w:val="20"/>
                <w:rtl w:val="0"/>
              </w:rPr>
              <w:t xml:space="preserve">// Связываем буфер в памяти с графическим объектом, чтобы рисовать в буфере</w:t>
            </w:r>
            <w:r w:rsidDel="00000000" w:rsidR="00000000" w:rsidRPr="00000000">
              <w:rPr>
                <w:rFonts w:ascii="Courier New" w:cs="Courier New" w:eastAsia="Courier New" w:hAnsi="Courier New"/>
                <w:color w:val="383a42"/>
                <w:sz w:val="20"/>
                <w:szCs w:val="20"/>
                <w:rtl w:val="0"/>
              </w:rPr>
              <w:br w:type="textWrapping"/>
              <w:t xml:space="preserve">            Buffer = _context.Allocate(g,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Rectangle(</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Width, Height));</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Draw</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Проверяем вывод графики</w:t>
            </w:r>
            <w:r w:rsidDel="00000000" w:rsidR="00000000" w:rsidRPr="00000000">
              <w:rPr>
                <w:rFonts w:ascii="Courier New" w:cs="Courier New" w:eastAsia="Courier New" w:hAnsi="Courier New"/>
                <w:color w:val="383a42"/>
                <w:sz w:val="20"/>
                <w:szCs w:val="20"/>
                <w:rtl w:val="0"/>
              </w:rPr>
              <w:br w:type="textWrapping"/>
              <w:t xml:space="preserve">            Buffer.Graphics.Clear(Color.Black);</w:t>
              <w:br w:type="textWrapping"/>
              <w:t xml:space="preserve">            Buffer.Graphics.DrawRectangle(Pens.White,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Rectangle(</w:t>
            </w:r>
            <w:r w:rsidDel="00000000" w:rsidR="00000000" w:rsidRPr="00000000">
              <w:rPr>
                <w:rFonts w:ascii="Courier New" w:cs="Courier New" w:eastAsia="Courier New" w:hAnsi="Courier New"/>
                <w:color w:val="986801"/>
                <w:sz w:val="20"/>
                <w:szCs w:val="20"/>
                <w:rtl w:val="0"/>
              </w:rPr>
              <w:t xml:space="preserve">100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100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200</w:t>
            </w:r>
            <w:r w:rsidDel="00000000" w:rsidR="00000000" w:rsidRPr="00000000">
              <w:rPr>
                <w:rFonts w:ascii="Courier New" w:cs="Courier New" w:eastAsia="Courier New" w:hAnsi="Courier New"/>
                <w:color w:val="383a42"/>
                <w:sz w:val="20"/>
                <w:szCs w:val="20"/>
                <w:rtl w:val="0"/>
              </w:rPr>
              <w:t xml:space="preserve">));</w:t>
              <w:br w:type="textWrapping"/>
              <w:t xml:space="preserve">            Buffer.Graphics.FillEllipse(Brushes.Wheat,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Rectangle(</w:t>
            </w:r>
            <w:r w:rsidDel="00000000" w:rsidR="00000000" w:rsidRPr="00000000">
              <w:rPr>
                <w:rFonts w:ascii="Courier New" w:cs="Courier New" w:eastAsia="Courier New" w:hAnsi="Courier New"/>
                <w:color w:val="986801"/>
                <w:sz w:val="20"/>
                <w:szCs w:val="20"/>
                <w:rtl w:val="0"/>
              </w:rPr>
              <w:t xml:space="preserve">100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100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200</w:t>
            </w:r>
            <w:r w:rsidDel="00000000" w:rsidR="00000000" w:rsidRPr="00000000">
              <w:rPr>
                <w:rFonts w:ascii="Courier New" w:cs="Courier New" w:eastAsia="Courier New" w:hAnsi="Courier New"/>
                <w:color w:val="383a42"/>
                <w:sz w:val="20"/>
                <w:szCs w:val="20"/>
                <w:rtl w:val="0"/>
              </w:rPr>
              <w:t xml:space="preserve">));</w:t>
              <w:br w:type="textWrapping"/>
              <w:t xml:space="preserve">            Buffer.Render();</w:t>
              <w:br w:type="textWrapping"/>
              <w:t xml:space="preserve">        }</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E">
      <w:pPr>
        <w:contextualSpacing w:val="0"/>
        <w:jc w:val="both"/>
        <w:rPr/>
      </w:pPr>
      <w:r w:rsidDel="00000000" w:rsidR="00000000" w:rsidRPr="00000000">
        <w:rPr>
          <w:rtl w:val="0"/>
        </w:rPr>
      </w:r>
    </w:p>
    <w:p w:rsidR="00000000" w:rsidDel="00000000" w:rsidP="00000000" w:rsidRDefault="00000000" w:rsidRPr="00000000" w14:paraId="000000DF">
      <w:pPr>
        <w:contextualSpacing w:val="0"/>
        <w:jc w:val="both"/>
        <w:rPr/>
      </w:pPr>
      <w:r w:rsidDel="00000000" w:rsidR="00000000" w:rsidRPr="00000000">
        <w:rPr>
          <w:rtl w:val="0"/>
        </w:rPr>
        <w:t xml:space="preserve">В качестве демонстрации реализуем задний фон игры. Чтобы отработать навык программирования с использованием ООП, создадим иерархию объектов.</w:t>
      </w:r>
    </w:p>
    <w:p w:rsidR="00000000" w:rsidDel="00000000" w:rsidP="00000000" w:rsidRDefault="00000000" w:rsidRPr="00000000" w14:paraId="000000E0">
      <w:pPr>
        <w:contextualSpacing w:val="0"/>
        <w:jc w:val="both"/>
        <w:rPr/>
      </w:pPr>
      <w:r w:rsidDel="00000000" w:rsidR="00000000" w:rsidRPr="00000000">
        <w:rPr>
          <w:rtl w:val="0"/>
        </w:rPr>
        <w:t xml:space="preserve">Создадим класс </w:t>
      </w:r>
      <w:r w:rsidDel="00000000" w:rsidR="00000000" w:rsidRPr="00000000">
        <w:rPr>
          <w:b w:val="1"/>
          <w:rtl w:val="0"/>
        </w:rPr>
        <w:t xml:space="preserve">BaseObject</w:t>
      </w:r>
      <w:r w:rsidDel="00000000" w:rsidR="00000000" w:rsidRPr="00000000">
        <w:rPr>
          <w:rtl w:val="0"/>
        </w:rPr>
        <w:t xml:space="preserve">, в котором зададим начальное поведение некоторых объектов. Пусть это будут круги, которые при достижении края формы меняют направление движения.</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w:t>
              <w:br w:type="textWrapping"/>
            </w:r>
            <w:r w:rsidDel="00000000" w:rsidR="00000000" w:rsidRPr="00000000">
              <w:rPr>
                <w:rFonts w:ascii="Courier New" w:cs="Courier New" w:eastAsia="Courier New" w:hAnsi="Courier New"/>
                <w:color w:val="a626a4"/>
                <w:sz w:val="20"/>
                <w:szCs w:val="20"/>
                <w:rtl w:val="0"/>
              </w:rPr>
              <w:t xml:space="preserve">using</w:t>
            </w:r>
            <w:r w:rsidDel="00000000" w:rsidR="00000000" w:rsidRPr="00000000">
              <w:rPr>
                <w:rFonts w:ascii="Courier New" w:cs="Courier New" w:eastAsia="Courier New" w:hAnsi="Courier New"/>
                <w:color w:val="383a42"/>
                <w:sz w:val="20"/>
                <w:szCs w:val="20"/>
                <w:rtl w:val="0"/>
              </w:rPr>
              <w:t xml:space="preserve"> System.Drawing;</w:t>
              <w:br w:type="textWrapping"/>
              <w:br w:type="textWrapping"/>
            </w:r>
            <w:r w:rsidDel="00000000" w:rsidR="00000000" w:rsidRPr="00000000">
              <w:rPr>
                <w:rFonts w:ascii="Courier New" w:cs="Courier New" w:eastAsia="Courier New" w:hAnsi="Courier New"/>
                <w:color w:val="a626a4"/>
                <w:sz w:val="20"/>
                <w:szCs w:val="20"/>
                <w:rtl w:val="0"/>
              </w:rPr>
              <w:t xml:space="preserve">namespace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MyGame</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BaseObject</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protected</w:t>
            </w:r>
            <w:r w:rsidDel="00000000" w:rsidR="00000000" w:rsidRPr="00000000">
              <w:rPr>
                <w:rFonts w:ascii="Courier New" w:cs="Courier New" w:eastAsia="Courier New" w:hAnsi="Courier New"/>
                <w:color w:val="383a42"/>
                <w:sz w:val="20"/>
                <w:szCs w:val="20"/>
                <w:rtl w:val="0"/>
              </w:rPr>
              <w:t xml:space="preserve"> Point Pos;</w:t>
              <w:br w:type="textWrapping"/>
              <w:t xml:space="preserve">        </w:t>
            </w:r>
            <w:r w:rsidDel="00000000" w:rsidR="00000000" w:rsidRPr="00000000">
              <w:rPr>
                <w:rFonts w:ascii="Courier New" w:cs="Courier New" w:eastAsia="Courier New" w:hAnsi="Courier New"/>
                <w:color w:val="a626a4"/>
                <w:sz w:val="20"/>
                <w:szCs w:val="20"/>
                <w:rtl w:val="0"/>
              </w:rPr>
              <w:t xml:space="preserve">protected</w:t>
            </w:r>
            <w:r w:rsidDel="00000000" w:rsidR="00000000" w:rsidRPr="00000000">
              <w:rPr>
                <w:rFonts w:ascii="Courier New" w:cs="Courier New" w:eastAsia="Courier New" w:hAnsi="Courier New"/>
                <w:color w:val="383a42"/>
                <w:sz w:val="20"/>
                <w:szCs w:val="20"/>
                <w:rtl w:val="0"/>
              </w:rPr>
              <w:t xml:space="preserve"> Point Dir;</w:t>
              <w:br w:type="textWrapping"/>
              <w:t xml:space="preserve">        </w:t>
            </w:r>
            <w:r w:rsidDel="00000000" w:rsidR="00000000" w:rsidRPr="00000000">
              <w:rPr>
                <w:rFonts w:ascii="Courier New" w:cs="Courier New" w:eastAsia="Courier New" w:hAnsi="Courier New"/>
                <w:color w:val="a626a4"/>
                <w:sz w:val="20"/>
                <w:szCs w:val="20"/>
                <w:rtl w:val="0"/>
              </w:rPr>
              <w:t xml:space="preserve">protected</w:t>
            </w:r>
            <w:r w:rsidDel="00000000" w:rsidR="00000000" w:rsidRPr="00000000">
              <w:rPr>
                <w:rFonts w:ascii="Courier New" w:cs="Courier New" w:eastAsia="Courier New" w:hAnsi="Courier New"/>
                <w:color w:val="383a42"/>
                <w:sz w:val="20"/>
                <w:szCs w:val="20"/>
                <w:rtl w:val="0"/>
              </w:rPr>
              <w:t xml:space="preserve"> Size Size;</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BaseObject</w:t>
            </w:r>
            <w:r w:rsidDel="00000000" w:rsidR="00000000" w:rsidRPr="00000000">
              <w:rPr>
                <w:rFonts w:ascii="Courier New" w:cs="Courier New" w:eastAsia="Courier New" w:hAnsi="Courier New"/>
                <w:color w:val="383a42"/>
                <w:sz w:val="20"/>
                <w:szCs w:val="20"/>
                <w:rtl w:val="0"/>
              </w:rPr>
              <w:t xml:space="preserve">(Point pos, Point dir, Size size)</w:t>
              <w:br w:type="textWrapping"/>
              <w:t xml:space="preserve">        {</w:t>
              <w:br w:type="textWrapping"/>
              <w:t xml:space="preserve">            Pos = pos;</w:t>
              <w:br w:type="textWrapping"/>
              <w:t xml:space="preserve">            Dir = dir;</w:t>
              <w:br w:type="textWrapping"/>
              <w:t xml:space="preserve">            Size = size;</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Draw</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Game.Buffer.Graphics.DrawEllipse(Pens.White, Pos.X, Pos.Y, Size.Width, Size.Height);</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Update</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Pos.X = Pos.X + Dir.X;</w:t>
              <w:br w:type="textWrapping"/>
              <w:t xml:space="preserve">            Pos.Y = Pos.Y + Dir.Y;</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(Pos.X &lt;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Dir.X = -Dir.X;</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(Pos.X &gt; Game.Width) Dir.X = -Dir.X;</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(Pos.Y &lt;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Dir.Y = -Dir.Y;</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(Pos.Y &gt; Game.Height) Dir.Y = -Dir.Y;</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2">
      <w:pPr>
        <w:contextualSpacing w:val="0"/>
        <w:jc w:val="both"/>
        <w:rPr/>
      </w:pPr>
      <w:r w:rsidDel="00000000" w:rsidR="00000000" w:rsidRPr="00000000">
        <w:rPr>
          <w:rtl w:val="0"/>
        </w:rPr>
      </w:r>
    </w:p>
    <w:p w:rsidR="00000000" w:rsidDel="00000000" w:rsidP="00000000" w:rsidRDefault="00000000" w:rsidRPr="00000000" w14:paraId="000000E3">
      <w:pPr>
        <w:contextualSpacing w:val="0"/>
        <w:jc w:val="both"/>
        <w:rPr/>
      </w:pPr>
      <w:r w:rsidDel="00000000" w:rsidR="00000000" w:rsidRPr="00000000">
        <w:rPr>
          <w:rtl w:val="0"/>
        </w:rPr>
        <w:t xml:space="preserve">Внесем изменения в класс с игрой. Здесь создадим массив объектов </w:t>
      </w:r>
      <w:r w:rsidDel="00000000" w:rsidR="00000000" w:rsidRPr="00000000">
        <w:rPr>
          <w:b w:val="1"/>
          <w:rtl w:val="0"/>
        </w:rPr>
        <w:t xml:space="preserve">BaseObject</w:t>
      </w:r>
      <w:r w:rsidDel="00000000" w:rsidR="00000000" w:rsidRPr="00000000">
        <w:rPr>
          <w:rtl w:val="0"/>
        </w:rPr>
        <w:t xml:space="preserve">. Чтобы не загромождать метод </w:t>
      </w:r>
      <w:r w:rsidDel="00000000" w:rsidR="00000000" w:rsidRPr="00000000">
        <w:rPr>
          <w:b w:val="1"/>
          <w:rtl w:val="0"/>
        </w:rPr>
        <w:t xml:space="preserve">Init</w:t>
      </w:r>
      <w:r w:rsidDel="00000000" w:rsidR="00000000" w:rsidRPr="00000000">
        <w:rPr>
          <w:rtl w:val="0"/>
        </w:rPr>
        <w:t xml:space="preserve">, добавим дополнительно метод </w:t>
      </w:r>
      <w:r w:rsidDel="00000000" w:rsidR="00000000" w:rsidRPr="00000000">
        <w:rPr>
          <w:b w:val="1"/>
          <w:rtl w:val="0"/>
        </w:rPr>
        <w:t xml:space="preserve">Load</w:t>
      </w:r>
      <w:r w:rsidDel="00000000" w:rsidR="00000000" w:rsidRPr="00000000">
        <w:rPr>
          <w:rtl w:val="0"/>
        </w:rPr>
        <w:t xml:space="preserve">, в котором реализуем инициализацию наших объектов:</w:t>
      </w:r>
    </w:p>
    <w:tbl>
      <w:tblPr>
        <w:tblStyle w:val="Table35"/>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BaseObject[] _objs;</w:t>
              <w:br w:type="textWrapping"/>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Load</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t xml:space="preserve">    _objs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BaseObject[</w:t>
            </w:r>
            <w:r w:rsidDel="00000000" w:rsidR="00000000" w:rsidRPr="00000000">
              <w:rPr>
                <w:rFonts w:ascii="Courier New" w:cs="Courier New" w:eastAsia="Courier New" w:hAnsi="Courier New"/>
                <w:color w:val="986801"/>
                <w:sz w:val="20"/>
                <w:szCs w:val="20"/>
                <w:rtl w:val="0"/>
              </w:rPr>
              <w:t xml:space="preserve">30</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_objs.Length; i++)</w:t>
              <w:br w:type="textWrapping"/>
              <w:t xml:space="preserve">        _objs[i]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BaseObject(</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Point(</w:t>
            </w:r>
            <w:r w:rsidDel="00000000" w:rsidR="00000000" w:rsidRPr="00000000">
              <w:rPr>
                <w:rFonts w:ascii="Courier New" w:cs="Courier New" w:eastAsia="Courier New" w:hAnsi="Courier New"/>
                <w:color w:val="986801"/>
                <w:sz w:val="20"/>
                <w:szCs w:val="20"/>
                <w:rtl w:val="0"/>
              </w:rPr>
              <w:t xml:space="preserve">600</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20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Point(</w:t>
            </w:r>
            <w:r w:rsidDel="00000000" w:rsidR="00000000" w:rsidRPr="00000000">
              <w:rPr>
                <w:rFonts w:ascii="Courier New" w:cs="Courier New" w:eastAsia="Courier New" w:hAnsi="Courier New"/>
                <w:color w:val="986801"/>
                <w:sz w:val="20"/>
                <w:szCs w:val="20"/>
                <w:rtl w:val="0"/>
              </w:rPr>
              <w:t xml:space="preserve">15</w:t>
            </w:r>
            <w:r w:rsidDel="00000000" w:rsidR="00000000" w:rsidRPr="00000000">
              <w:rPr>
                <w:rFonts w:ascii="Courier New" w:cs="Courier New" w:eastAsia="Courier New" w:hAnsi="Courier New"/>
                <w:color w:val="383a42"/>
                <w:sz w:val="20"/>
                <w:szCs w:val="20"/>
                <w:rtl w:val="0"/>
              </w:rPr>
              <w:t xml:space="preserve"> - i, </w:t>
            </w:r>
            <w:r w:rsidDel="00000000" w:rsidR="00000000" w:rsidRPr="00000000">
              <w:rPr>
                <w:rFonts w:ascii="Courier New" w:cs="Courier New" w:eastAsia="Courier New" w:hAnsi="Courier New"/>
                <w:color w:val="986801"/>
                <w:sz w:val="20"/>
                <w:szCs w:val="20"/>
                <w:rtl w:val="0"/>
              </w:rPr>
              <w:t xml:space="preserve">15</w:t>
            </w:r>
            <w:r w:rsidDel="00000000" w:rsidR="00000000" w:rsidRPr="00000000">
              <w:rPr>
                <w:rFonts w:ascii="Courier New" w:cs="Courier New" w:eastAsia="Courier New" w:hAnsi="Courier New"/>
                <w:color w:val="383a42"/>
                <w:sz w:val="20"/>
                <w:szCs w:val="20"/>
                <w:rtl w:val="0"/>
              </w:rPr>
              <w:t xml:space="preserve"> - i),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Size(</w:t>
            </w:r>
            <w:r w:rsidDel="00000000" w:rsidR="00000000" w:rsidRPr="00000000">
              <w:rPr>
                <w:rFonts w:ascii="Courier New" w:cs="Courier New" w:eastAsia="Courier New" w:hAnsi="Courier New"/>
                <w:color w:val="986801"/>
                <w:sz w:val="20"/>
                <w:szCs w:val="20"/>
                <w:rtl w:val="0"/>
              </w:rPr>
              <w:t xml:space="preserve">20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w:t>
            </w:r>
            <w:r w:rsidDel="00000000" w:rsidR="00000000" w:rsidRPr="00000000">
              <w:rPr>
                <w:rFonts w:ascii="Courier New" w:cs="Courier New" w:eastAsia="Courier New" w:hAnsi="Courier New"/>
                <w:color w:val="383a42"/>
                <w:sz w:val="20"/>
                <w:szCs w:val="2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E5">
      <w:pPr>
        <w:contextualSpacing w:val="0"/>
        <w:jc w:val="both"/>
        <w:rPr/>
      </w:pPr>
      <w:r w:rsidDel="00000000" w:rsidR="00000000" w:rsidRPr="00000000">
        <w:rPr>
          <w:rtl w:val="0"/>
        </w:rPr>
        <w:t xml:space="preserve">Нужно добавить вызов метода </w:t>
      </w:r>
      <w:r w:rsidDel="00000000" w:rsidR="00000000" w:rsidRPr="00000000">
        <w:rPr>
          <w:b w:val="1"/>
          <w:rtl w:val="0"/>
        </w:rPr>
        <w:t xml:space="preserve">Load</w:t>
      </w:r>
      <w:r w:rsidDel="00000000" w:rsidR="00000000" w:rsidRPr="00000000">
        <w:rPr>
          <w:rtl w:val="0"/>
        </w:rPr>
        <w:t xml:space="preserve"> в </w:t>
      </w:r>
      <w:r w:rsidDel="00000000" w:rsidR="00000000" w:rsidRPr="00000000">
        <w:rPr>
          <w:b w:val="1"/>
          <w:rtl w:val="0"/>
        </w:rPr>
        <w:t xml:space="preserve">Init</w:t>
      </w:r>
      <w:r w:rsidDel="00000000" w:rsidR="00000000" w:rsidRPr="00000000">
        <w:rPr>
          <w:rtl w:val="0"/>
        </w:rPr>
        <w:t xml:space="preserve">.</w:t>
      </w:r>
    </w:p>
    <w:p w:rsidR="00000000" w:rsidDel="00000000" w:rsidP="00000000" w:rsidRDefault="00000000" w:rsidRPr="00000000" w14:paraId="000000E6">
      <w:pPr>
        <w:contextualSpacing w:val="0"/>
        <w:jc w:val="both"/>
        <w:rPr/>
      </w:pPr>
      <w:r w:rsidDel="00000000" w:rsidR="00000000" w:rsidRPr="00000000">
        <w:rPr>
          <w:rtl w:val="0"/>
        </w:rPr>
        <w:t xml:space="preserve">Добавим в метод </w:t>
      </w:r>
      <w:r w:rsidDel="00000000" w:rsidR="00000000" w:rsidRPr="00000000">
        <w:rPr>
          <w:b w:val="1"/>
          <w:rtl w:val="0"/>
        </w:rPr>
        <w:t xml:space="preserve">Draw</w:t>
      </w:r>
      <w:r w:rsidDel="00000000" w:rsidR="00000000" w:rsidRPr="00000000">
        <w:rPr>
          <w:rtl w:val="0"/>
        </w:rPr>
        <w:t xml:space="preserve"> вывод всех этих объектов на экран, а также добавим метод </w:t>
      </w:r>
      <w:r w:rsidDel="00000000" w:rsidR="00000000" w:rsidRPr="00000000">
        <w:rPr>
          <w:b w:val="1"/>
          <w:rtl w:val="0"/>
        </w:rPr>
        <w:t xml:space="preserve">Update</w:t>
      </w:r>
      <w:r w:rsidDel="00000000" w:rsidR="00000000" w:rsidRPr="00000000">
        <w:rPr>
          <w:rtl w:val="0"/>
        </w:rPr>
        <w:t xml:space="preserve"> для изменения состояния объектов.</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Draw</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t xml:space="preserve">    </w:t>
            </w:r>
            <w:r w:rsidDel="00000000" w:rsidR="00000000" w:rsidRPr="00000000">
              <w:rPr>
                <w:rFonts w:ascii="Courier New" w:cs="Courier New" w:eastAsia="Courier New" w:hAnsi="Courier New"/>
                <w:i w:val="1"/>
                <w:color w:val="a0a1a7"/>
                <w:sz w:val="20"/>
                <w:szCs w:val="20"/>
                <w:rtl w:val="0"/>
              </w:rPr>
              <w:t xml:space="preserve">// Проверяем вывод графики</w:t>
            </w:r>
            <w:r w:rsidDel="00000000" w:rsidR="00000000" w:rsidRPr="00000000">
              <w:rPr>
                <w:rFonts w:ascii="Courier New" w:cs="Courier New" w:eastAsia="Courier New" w:hAnsi="Courier New"/>
                <w:color w:val="383a42"/>
                <w:sz w:val="20"/>
                <w:szCs w:val="20"/>
                <w:rtl w:val="0"/>
              </w:rPr>
              <w:br w:type="textWrapping"/>
              <w:t xml:space="preserve">    Buffer.Graphics.Clear(Color.Black);</w:t>
              <w:br w:type="textWrapping"/>
              <w:t xml:space="preserve">    Buffer.Graphics.DrawRectangle(Pens.White,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Rectangle(</w:t>
            </w:r>
            <w:r w:rsidDel="00000000" w:rsidR="00000000" w:rsidRPr="00000000">
              <w:rPr>
                <w:rFonts w:ascii="Courier New" w:cs="Courier New" w:eastAsia="Courier New" w:hAnsi="Courier New"/>
                <w:color w:val="986801"/>
                <w:sz w:val="20"/>
                <w:szCs w:val="20"/>
                <w:rtl w:val="0"/>
              </w:rPr>
              <w:t xml:space="preserve">100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100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200</w:t>
            </w:r>
            <w:r w:rsidDel="00000000" w:rsidR="00000000" w:rsidRPr="00000000">
              <w:rPr>
                <w:rFonts w:ascii="Courier New" w:cs="Courier New" w:eastAsia="Courier New" w:hAnsi="Courier New"/>
                <w:color w:val="383a42"/>
                <w:sz w:val="20"/>
                <w:szCs w:val="20"/>
                <w:rtl w:val="0"/>
              </w:rPr>
              <w:t xml:space="preserve">));</w:t>
              <w:br w:type="textWrapping"/>
              <w:t xml:space="preserve">    Buffer.Graphics.FillEllipse(Brushes.Wheat,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Rectangle(</w:t>
            </w:r>
            <w:r w:rsidDel="00000000" w:rsidR="00000000" w:rsidRPr="00000000">
              <w:rPr>
                <w:rFonts w:ascii="Courier New" w:cs="Courier New" w:eastAsia="Courier New" w:hAnsi="Courier New"/>
                <w:color w:val="986801"/>
                <w:sz w:val="20"/>
                <w:szCs w:val="20"/>
                <w:rtl w:val="0"/>
              </w:rPr>
              <w:t xml:space="preserve">100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100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200</w:t>
            </w:r>
            <w:r w:rsidDel="00000000" w:rsidR="00000000" w:rsidRPr="00000000">
              <w:rPr>
                <w:rFonts w:ascii="Courier New" w:cs="Courier New" w:eastAsia="Courier New" w:hAnsi="Courier New"/>
                <w:color w:val="383a42"/>
                <w:sz w:val="20"/>
                <w:szCs w:val="20"/>
                <w:rtl w:val="0"/>
              </w:rPr>
              <w:t xml:space="preserve">));</w:t>
              <w:br w:type="textWrapping"/>
              <w:t xml:space="preserve">    Buffer.Render();</w:t>
              <w:br w:type="textWrapping"/>
              <w:br w:type="textWrapping"/>
              <w:t xml:space="preserve">    Buffer.Graphics.Clear(Color.Black);</w:t>
              <w:br w:type="textWrapping"/>
              <w:t xml:space="preserve">    </w:t>
            </w:r>
            <w:r w:rsidDel="00000000" w:rsidR="00000000" w:rsidRPr="00000000">
              <w:rPr>
                <w:rFonts w:ascii="Courier New" w:cs="Courier New" w:eastAsia="Courier New" w:hAnsi="Courier New"/>
                <w:color w:val="a626a4"/>
                <w:sz w:val="20"/>
                <w:szCs w:val="20"/>
                <w:rtl w:val="0"/>
              </w:rPr>
              <w:t xml:space="preserve">foreach</w:t>
            </w:r>
            <w:r w:rsidDel="00000000" w:rsidR="00000000" w:rsidRPr="00000000">
              <w:rPr>
                <w:rFonts w:ascii="Courier New" w:cs="Courier New" w:eastAsia="Courier New" w:hAnsi="Courier New"/>
                <w:color w:val="383a42"/>
                <w:sz w:val="20"/>
                <w:szCs w:val="20"/>
                <w:rtl w:val="0"/>
              </w:rPr>
              <w:t xml:space="preserve"> (BaseObject obj </w:t>
            </w:r>
            <w:r w:rsidDel="00000000" w:rsidR="00000000" w:rsidRPr="00000000">
              <w:rPr>
                <w:rFonts w:ascii="Courier New" w:cs="Courier New" w:eastAsia="Courier New" w:hAnsi="Courier New"/>
                <w:color w:val="a626a4"/>
                <w:sz w:val="20"/>
                <w:szCs w:val="20"/>
                <w:rtl w:val="0"/>
              </w:rPr>
              <w:t xml:space="preserve">in</w:t>
            </w:r>
            <w:r w:rsidDel="00000000" w:rsidR="00000000" w:rsidRPr="00000000">
              <w:rPr>
                <w:rFonts w:ascii="Courier New" w:cs="Courier New" w:eastAsia="Courier New" w:hAnsi="Courier New"/>
                <w:color w:val="383a42"/>
                <w:sz w:val="20"/>
                <w:szCs w:val="20"/>
                <w:rtl w:val="0"/>
              </w:rPr>
              <w:t xml:space="preserve"> _objs)</w:t>
              <w:br w:type="textWrapping"/>
              <w:t xml:space="preserve">        obj.Draw();</w:t>
              <w:br w:type="textWrapping"/>
              <w:t xml:space="preserve">    Buffer.Render();</w:t>
              <w:br w:type="textWrapping"/>
              <w:t xml:space="preserve">}</w:t>
              <w:br w:type="textWrapping"/>
              <w:br w:type="textWrapping"/>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Update</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foreach</w:t>
            </w:r>
            <w:r w:rsidDel="00000000" w:rsidR="00000000" w:rsidRPr="00000000">
              <w:rPr>
                <w:rFonts w:ascii="Courier New" w:cs="Courier New" w:eastAsia="Courier New" w:hAnsi="Courier New"/>
                <w:color w:val="383a42"/>
                <w:sz w:val="20"/>
                <w:szCs w:val="20"/>
                <w:rtl w:val="0"/>
              </w:rPr>
              <w:t xml:space="preserve"> (BaseObject obj </w:t>
            </w:r>
            <w:r w:rsidDel="00000000" w:rsidR="00000000" w:rsidRPr="00000000">
              <w:rPr>
                <w:rFonts w:ascii="Courier New" w:cs="Courier New" w:eastAsia="Courier New" w:hAnsi="Courier New"/>
                <w:color w:val="a626a4"/>
                <w:sz w:val="20"/>
                <w:szCs w:val="20"/>
                <w:rtl w:val="0"/>
              </w:rPr>
              <w:t xml:space="preserve">in</w:t>
            </w:r>
            <w:r w:rsidDel="00000000" w:rsidR="00000000" w:rsidRPr="00000000">
              <w:rPr>
                <w:rFonts w:ascii="Courier New" w:cs="Courier New" w:eastAsia="Courier New" w:hAnsi="Courier New"/>
                <w:color w:val="383a42"/>
                <w:sz w:val="20"/>
                <w:szCs w:val="20"/>
                <w:rtl w:val="0"/>
              </w:rPr>
              <w:t xml:space="preserve"> _objs)</w:t>
              <w:br w:type="textWrapping"/>
              <w:t xml:space="preserve">        obj.Update();</w:t>
              <w:br w:type="textWrapping"/>
              <w:t xml:space="preserve">}</w:t>
            </w:r>
            <w:r w:rsidDel="00000000" w:rsidR="00000000" w:rsidRPr="00000000">
              <w:rPr>
                <w:rtl w:val="0"/>
              </w:rPr>
            </w:r>
          </w:p>
        </w:tc>
      </w:tr>
    </w:tbl>
    <w:p w:rsidR="00000000" w:rsidDel="00000000" w:rsidP="00000000" w:rsidRDefault="00000000" w:rsidRPr="00000000" w14:paraId="000000E8">
      <w:pPr>
        <w:contextualSpacing w:val="0"/>
        <w:jc w:val="both"/>
        <w:rPr/>
      </w:pPr>
      <w:r w:rsidDel="00000000" w:rsidR="00000000" w:rsidRPr="00000000">
        <w:rPr>
          <w:rtl w:val="0"/>
        </w:rPr>
      </w:r>
    </w:p>
    <w:p w:rsidR="00000000" w:rsidDel="00000000" w:rsidP="00000000" w:rsidRDefault="00000000" w:rsidRPr="00000000" w14:paraId="000000E9">
      <w:pPr>
        <w:contextualSpacing w:val="0"/>
        <w:jc w:val="both"/>
        <w:rPr/>
      </w:pPr>
      <w:r w:rsidDel="00000000" w:rsidR="00000000" w:rsidRPr="00000000">
        <w:rPr>
          <w:rtl w:val="0"/>
        </w:rPr>
        <w:t xml:space="preserve">Добавим в </w:t>
      </w:r>
      <w:r w:rsidDel="00000000" w:rsidR="00000000" w:rsidRPr="00000000">
        <w:rPr>
          <w:b w:val="1"/>
          <w:rtl w:val="0"/>
        </w:rPr>
        <w:t xml:space="preserve">Init</w:t>
      </w:r>
      <w:r w:rsidDel="00000000" w:rsidR="00000000" w:rsidRPr="00000000">
        <w:rPr>
          <w:rtl w:val="0"/>
        </w:rPr>
        <w:t xml:space="preserve"> таймер и обработчик таймера, в котором заставим вызываться </w:t>
      </w:r>
      <w:r w:rsidDel="00000000" w:rsidR="00000000" w:rsidRPr="00000000">
        <w:rPr>
          <w:b w:val="1"/>
          <w:rtl w:val="0"/>
        </w:rPr>
        <w:t xml:space="preserve">Draw</w:t>
      </w:r>
      <w:r w:rsidDel="00000000" w:rsidR="00000000" w:rsidRPr="00000000">
        <w:rPr>
          <w:rtl w:val="0"/>
        </w:rPr>
        <w:t xml:space="preserve"> и </w:t>
      </w:r>
      <w:r w:rsidDel="00000000" w:rsidR="00000000" w:rsidRPr="00000000">
        <w:rPr>
          <w:b w:val="1"/>
          <w:rtl w:val="0"/>
        </w:rPr>
        <w:t xml:space="preserve">Update</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rHeight w:val="820" w:hRule="atLeast"/>
        </w:trPr>
        <w:tc>
          <w:tcPr>
            <w:shd w:fill="efefef" w:val="clear"/>
            <w:tcMar>
              <w:top w:w="100.0" w:type="dxa"/>
              <w:left w:w="100.0" w:type="dxa"/>
              <w:bottom w:w="100.0" w:type="dxa"/>
              <w:right w:w="100.0" w:type="dxa"/>
            </w:tcM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rtl w:val="0"/>
              </w:rPr>
              <w:t xml:space="preserve">Timer timer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Timer {Interval = </w:t>
            </w:r>
            <w:r w:rsidDel="00000000" w:rsidR="00000000" w:rsidRPr="00000000">
              <w:rPr>
                <w:rFonts w:ascii="Courier New" w:cs="Courier New" w:eastAsia="Courier New" w:hAnsi="Courier New"/>
                <w:color w:val="986801"/>
                <w:sz w:val="20"/>
                <w:szCs w:val="20"/>
                <w:rtl w:val="0"/>
              </w:rPr>
              <w:t xml:space="preserve">100</w:t>
            </w:r>
            <w:r w:rsidDel="00000000" w:rsidR="00000000" w:rsidRPr="00000000">
              <w:rPr>
                <w:rFonts w:ascii="Courier New" w:cs="Courier New" w:eastAsia="Courier New" w:hAnsi="Courier New"/>
                <w:color w:val="383a42"/>
                <w:sz w:val="20"/>
                <w:szCs w:val="20"/>
                <w:rtl w:val="0"/>
              </w:rPr>
              <w:t xml:space="preserve">};</w:t>
              <w:br w:type="textWrapping"/>
              <w:t xml:space="preserve">timer.Start();</w:t>
              <w:br w:type="textWrapping"/>
              <w:t xml:space="preserve">timer.Tick += Timer_Tick;</w:t>
            </w:r>
            <w:r w:rsidDel="00000000" w:rsidR="00000000" w:rsidRPr="00000000">
              <w:rPr>
                <w:rtl w:val="0"/>
              </w:rPr>
            </w:r>
          </w:p>
        </w:tc>
      </w:tr>
    </w:tbl>
    <w:p w:rsidR="00000000" w:rsidDel="00000000" w:rsidP="00000000" w:rsidRDefault="00000000" w:rsidRPr="00000000" w14:paraId="000000EB">
      <w:pPr>
        <w:contextualSpacing w:val="0"/>
        <w:jc w:val="both"/>
        <w:rPr/>
      </w:pPr>
      <w:r w:rsidDel="00000000" w:rsidR="00000000" w:rsidRPr="00000000">
        <w:rPr>
          <w:rtl w:val="0"/>
        </w:rPr>
      </w:r>
    </w:p>
    <w:p w:rsidR="00000000" w:rsidDel="00000000" w:rsidP="00000000" w:rsidRDefault="00000000" w:rsidRPr="00000000" w14:paraId="000000EC">
      <w:pPr>
        <w:contextualSpacing w:val="0"/>
        <w:jc w:val="both"/>
        <w:rPr/>
      </w:pPr>
      <w:r w:rsidDel="00000000" w:rsidR="00000000" w:rsidRPr="00000000">
        <w:rPr>
          <w:rtl w:val="0"/>
        </w:rPr>
        <w:t xml:space="preserve">Обработчик таймера:</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private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static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Timer_Tick</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a626a4"/>
                <w:sz w:val="20"/>
                <w:szCs w:val="20"/>
                <w:rtl w:val="0"/>
              </w:rPr>
              <w:t xml:space="preserve">object</w:t>
            </w:r>
            <w:r w:rsidDel="00000000" w:rsidR="00000000" w:rsidRPr="00000000">
              <w:rPr>
                <w:rFonts w:ascii="Courier New" w:cs="Courier New" w:eastAsia="Courier New" w:hAnsi="Courier New"/>
                <w:color w:val="383a42"/>
                <w:sz w:val="20"/>
                <w:szCs w:val="20"/>
                <w:rtl w:val="0"/>
              </w:rPr>
              <w:t xml:space="preserve"> sender, EventArgs e)</w:t>
              <w:br w:type="textWrapping"/>
              <w:t xml:space="preserve">{</w:t>
              <w:br w:type="textWrapping"/>
              <w:t xml:space="preserve">    Draw();</w:t>
              <w:br w:type="textWrapping"/>
              <w:t xml:space="preserve">    Update();</w:t>
              <w:br w:type="textWrapping"/>
              <w:t xml:space="preserve">}</w:t>
            </w:r>
            <w:r w:rsidDel="00000000" w:rsidR="00000000" w:rsidRPr="00000000">
              <w:rPr>
                <w:rtl w:val="0"/>
              </w:rPr>
            </w:r>
          </w:p>
        </w:tc>
      </w:tr>
    </w:tbl>
    <w:p w:rsidR="00000000" w:rsidDel="00000000" w:rsidP="00000000" w:rsidRDefault="00000000" w:rsidRPr="00000000" w14:paraId="000000EE">
      <w:pPr>
        <w:spacing w:after="0" w:lineRule="auto"/>
        <w:contextualSpacing w:val="0"/>
        <w:jc w:val="both"/>
        <w:rPr/>
      </w:pPr>
      <w:r w:rsidDel="00000000" w:rsidR="00000000" w:rsidRPr="00000000">
        <w:rPr>
          <w:rtl w:val="0"/>
        </w:rPr>
        <w:t xml:space="preserve">Более подробно про события и обработчики событий мы поговорим на следующих уроках.</w:t>
      </w:r>
    </w:p>
    <w:p w:rsidR="00000000" w:rsidDel="00000000" w:rsidP="00000000" w:rsidRDefault="00000000" w:rsidRPr="00000000" w14:paraId="000000EF">
      <w:pPr>
        <w:contextualSpacing w:val="0"/>
        <w:jc w:val="both"/>
        <w:rPr/>
      </w:pPr>
      <w:r w:rsidDel="00000000" w:rsidR="00000000" w:rsidRPr="00000000">
        <w:rPr>
          <w:rtl w:val="0"/>
        </w:rPr>
        <w:t xml:space="preserve">Если вы все сделали правильно, можете насладиться движением объектов на экране. Поэкспериментируйте с программой, меняя их направление, размеры и положение.</w:t>
      </w:r>
    </w:p>
    <w:p w:rsidR="00000000" w:rsidDel="00000000" w:rsidP="00000000" w:rsidRDefault="00000000" w:rsidRPr="00000000" w14:paraId="000000F0">
      <w:pPr>
        <w:contextualSpacing w:val="0"/>
        <w:jc w:val="center"/>
        <w:rPr/>
      </w:pPr>
      <w:r w:rsidDel="00000000" w:rsidR="00000000" w:rsidRPr="00000000">
        <w:rPr/>
        <w:drawing>
          <wp:inline distB="114300" distT="114300" distL="114300" distR="114300">
            <wp:extent cx="6120000" cy="4381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00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contextualSpacing w:val="0"/>
        <w:jc w:val="both"/>
        <w:rPr/>
      </w:pPr>
      <w:r w:rsidDel="00000000" w:rsidR="00000000" w:rsidRPr="00000000">
        <w:rPr>
          <w:rtl w:val="0"/>
        </w:rPr>
        <w:t xml:space="preserve">Познакомимся на практике с полиморфизмом: создадим на базе этого объекта другие. Начнем со звезд.</w:t>
      </w:r>
    </w:p>
    <w:p w:rsidR="00000000" w:rsidDel="00000000" w:rsidP="00000000" w:rsidRDefault="00000000" w:rsidRPr="00000000" w14:paraId="000000F2">
      <w:pPr>
        <w:pStyle w:val="Heading3"/>
        <w:contextualSpacing w:val="0"/>
        <w:jc w:val="both"/>
        <w:rPr/>
      </w:pPr>
      <w:bookmarkStart w:colFirst="0" w:colLast="0" w:name="_vx1227" w:id="35"/>
      <w:bookmarkEnd w:id="35"/>
      <w:r w:rsidDel="00000000" w:rsidR="00000000" w:rsidRPr="00000000">
        <w:rPr>
          <w:rtl w:val="0"/>
        </w:rPr>
        <w:t xml:space="preserve">Объект Star</w:t>
      </w:r>
    </w:p>
    <w:p w:rsidR="00000000" w:rsidDel="00000000" w:rsidP="00000000" w:rsidRDefault="00000000" w:rsidRPr="00000000" w14:paraId="000000F3">
      <w:pPr>
        <w:contextualSpacing w:val="0"/>
        <w:jc w:val="both"/>
        <w:rPr/>
      </w:pPr>
      <w:r w:rsidDel="00000000" w:rsidR="00000000" w:rsidRPr="00000000">
        <w:rPr>
          <w:rtl w:val="0"/>
        </w:rPr>
        <w:t xml:space="preserve">Создадим класс </w:t>
      </w:r>
      <w:r w:rsidDel="00000000" w:rsidR="00000000" w:rsidRPr="00000000">
        <w:rPr>
          <w:b w:val="1"/>
          <w:rtl w:val="0"/>
        </w:rPr>
        <w:t xml:space="preserve">Star</w:t>
      </w:r>
      <w:r w:rsidDel="00000000" w:rsidR="00000000" w:rsidRPr="00000000">
        <w:rPr>
          <w:rtl w:val="0"/>
        </w:rPr>
        <w:t xml:space="preserve">, который будет наследовать </w:t>
      </w:r>
      <w:r w:rsidDel="00000000" w:rsidR="00000000" w:rsidRPr="00000000">
        <w:rPr>
          <w:b w:val="1"/>
          <w:rtl w:val="0"/>
        </w:rPr>
        <w:t xml:space="preserve">BaseObject</w:t>
      </w:r>
      <w:r w:rsidDel="00000000" w:rsidR="00000000" w:rsidRPr="00000000">
        <w:rPr>
          <w:rtl w:val="0"/>
        </w:rPr>
        <w:t xml:space="preserve">.</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Star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BaseObject</w:t>
            </w:r>
            <w:r w:rsidDel="00000000" w:rsidR="00000000" w:rsidRPr="00000000">
              <w:rPr>
                <w:rFonts w:ascii="Courier New" w:cs="Courier New" w:eastAsia="Courier New" w:hAnsi="Courier New"/>
                <w:color w:val="383a42"/>
                <w:sz w:val="20"/>
                <w:szCs w:val="20"/>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F5">
      <w:pPr>
        <w:spacing w:after="0" w:lineRule="auto"/>
        <w:contextualSpacing w:val="0"/>
        <w:jc w:val="both"/>
        <w:rPr/>
      </w:pPr>
      <w:r w:rsidDel="00000000" w:rsidR="00000000" w:rsidRPr="00000000">
        <w:rPr>
          <w:rtl w:val="0"/>
        </w:rPr>
        <w:t xml:space="preserve">Компилятор подчеркнет </w:t>
      </w:r>
      <w:r w:rsidDel="00000000" w:rsidR="00000000" w:rsidRPr="00000000">
        <w:rPr>
          <w:b w:val="1"/>
          <w:rtl w:val="0"/>
        </w:rPr>
        <w:t xml:space="preserve">Star</w:t>
      </w:r>
      <w:r w:rsidDel="00000000" w:rsidR="00000000" w:rsidRPr="00000000">
        <w:rPr>
          <w:rtl w:val="0"/>
        </w:rPr>
        <w:t xml:space="preserve"> красным цветом – мы должны создать конструктор, который будет передавать параметры базовому объекту, чтобы создать его.</w:t>
      </w:r>
    </w:p>
    <w:p w:rsidR="00000000" w:rsidDel="00000000" w:rsidP="00000000" w:rsidRDefault="00000000" w:rsidRPr="00000000" w14:paraId="000000F6">
      <w:pPr>
        <w:contextualSpacing w:val="0"/>
        <w:jc w:val="both"/>
        <w:rPr/>
      </w:pPr>
      <w:r w:rsidDel="00000000" w:rsidR="00000000" w:rsidRPr="00000000">
        <w:rPr>
          <w:rtl w:val="0"/>
        </w:rPr>
        <w:t xml:space="preserve">Чтобы не писать конструктор полностью заново, воспользуемся ключевым словом </w:t>
      </w:r>
      <w:r w:rsidDel="00000000" w:rsidR="00000000" w:rsidRPr="00000000">
        <w:rPr>
          <w:b w:val="1"/>
          <w:rtl w:val="0"/>
        </w:rPr>
        <w:t xml:space="preserve">base</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Star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BaseObject</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Star</w:t>
            </w:r>
            <w:r w:rsidDel="00000000" w:rsidR="00000000" w:rsidRPr="00000000">
              <w:rPr>
                <w:rFonts w:ascii="Courier New" w:cs="Courier New" w:eastAsia="Courier New" w:hAnsi="Courier New"/>
                <w:color w:val="383a42"/>
                <w:sz w:val="20"/>
                <w:szCs w:val="20"/>
                <w:rtl w:val="0"/>
              </w:rPr>
              <w:t xml:space="preserve">(Point pos, Point dir, Size size):</w:t>
            </w:r>
            <w:r w:rsidDel="00000000" w:rsidR="00000000" w:rsidRPr="00000000">
              <w:rPr>
                <w:rFonts w:ascii="Courier New" w:cs="Courier New" w:eastAsia="Courier New" w:hAnsi="Courier New"/>
                <w:color w:val="4078f2"/>
                <w:sz w:val="20"/>
                <w:szCs w:val="20"/>
                <w:rtl w:val="0"/>
              </w:rPr>
              <w:t xml:space="preserve">base</w:t>
            </w:r>
            <w:r w:rsidDel="00000000" w:rsidR="00000000" w:rsidRPr="00000000">
              <w:rPr>
                <w:rFonts w:ascii="Courier New" w:cs="Courier New" w:eastAsia="Courier New" w:hAnsi="Courier New"/>
                <w:color w:val="383a42"/>
                <w:sz w:val="20"/>
                <w:szCs w:val="20"/>
                <w:rtl w:val="0"/>
              </w:rPr>
              <w:t xml:space="preserve">(pos,dir,size)</w:t>
              <w:br w:type="textWrapping"/>
              <w:t xml:space="preserve">   {</w:t>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F8">
      <w:pPr>
        <w:contextualSpacing w:val="0"/>
        <w:jc w:val="both"/>
        <w:rPr/>
      </w:pPr>
      <w:r w:rsidDel="00000000" w:rsidR="00000000" w:rsidRPr="00000000">
        <w:rPr>
          <w:rtl w:val="0"/>
        </w:rPr>
      </w:r>
    </w:p>
    <w:p w:rsidR="00000000" w:rsidDel="00000000" w:rsidP="00000000" w:rsidRDefault="00000000" w:rsidRPr="00000000" w14:paraId="000000F9">
      <w:pPr>
        <w:contextualSpacing w:val="0"/>
        <w:jc w:val="both"/>
        <w:rPr/>
      </w:pPr>
      <w:r w:rsidDel="00000000" w:rsidR="00000000" w:rsidRPr="00000000">
        <w:rPr>
          <w:rtl w:val="0"/>
        </w:rPr>
        <w:t xml:space="preserve">Этот объект идентичен предыдущему, но важна одна особенность. Поэтому в методе </w:t>
      </w:r>
      <w:r w:rsidDel="00000000" w:rsidR="00000000" w:rsidRPr="00000000">
        <w:rPr>
          <w:b w:val="1"/>
          <w:rtl w:val="0"/>
        </w:rPr>
        <w:t xml:space="preserve">Load</w:t>
      </w:r>
      <w:r w:rsidDel="00000000" w:rsidR="00000000" w:rsidRPr="00000000">
        <w:rPr>
          <w:rtl w:val="0"/>
        </w:rPr>
        <w:t xml:space="preserve"> будем создавать экземпляры не </w:t>
      </w:r>
      <w:r w:rsidDel="00000000" w:rsidR="00000000" w:rsidRPr="00000000">
        <w:rPr>
          <w:b w:val="1"/>
          <w:rtl w:val="0"/>
        </w:rPr>
        <w:t xml:space="preserve">BaseObject</w:t>
      </w:r>
      <w:r w:rsidDel="00000000" w:rsidR="00000000" w:rsidRPr="00000000">
        <w:rPr>
          <w:rtl w:val="0"/>
        </w:rPr>
        <w:t xml:space="preserve">, а </w:t>
      </w:r>
      <w:r w:rsidDel="00000000" w:rsidR="00000000" w:rsidRPr="00000000">
        <w:rPr>
          <w:b w:val="1"/>
          <w:rtl w:val="0"/>
        </w:rPr>
        <w:t xml:space="preserve">Star</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rtl w:val="0"/>
              </w:rPr>
              <w:t xml:space="preserve">_objs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BaseObject[</w:t>
            </w:r>
            <w:r w:rsidDel="00000000" w:rsidR="00000000" w:rsidRPr="00000000">
              <w:rPr>
                <w:rFonts w:ascii="Courier New" w:cs="Courier New" w:eastAsia="Courier New" w:hAnsi="Courier New"/>
                <w:color w:val="986801"/>
                <w:sz w:val="20"/>
                <w:szCs w:val="20"/>
                <w:rtl w:val="0"/>
              </w:rPr>
              <w:t xml:space="preserve">30</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_objs.Length; i++)</w:t>
              <w:br w:type="textWrapping"/>
              <w:t xml:space="preserve">    _objs[i] =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Star(</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Point(</w:t>
            </w:r>
            <w:r w:rsidDel="00000000" w:rsidR="00000000" w:rsidRPr="00000000">
              <w:rPr>
                <w:rFonts w:ascii="Courier New" w:cs="Courier New" w:eastAsia="Courier New" w:hAnsi="Courier New"/>
                <w:color w:val="986801"/>
                <w:sz w:val="20"/>
                <w:szCs w:val="20"/>
                <w:rtl w:val="0"/>
              </w:rPr>
              <w:t xml:space="preserve">600</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20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Point(-i,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Size(</w:t>
            </w:r>
            <w:r w:rsidDel="00000000" w:rsidR="00000000" w:rsidRPr="00000000">
              <w:rPr>
                <w:rFonts w:ascii="Courier New" w:cs="Courier New" w:eastAsia="Courier New" w:hAnsi="Courier New"/>
                <w:color w:val="986801"/>
                <w:sz w:val="20"/>
                <w:szCs w:val="20"/>
                <w:rtl w:val="0"/>
              </w:rPr>
              <w:t xml:space="preserve">20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FB">
      <w:pPr>
        <w:spacing w:after="0" w:lineRule="auto"/>
        <w:contextualSpacing w:val="0"/>
        <w:jc w:val="both"/>
        <w:rPr/>
      </w:pPr>
      <w:r w:rsidDel="00000000" w:rsidR="00000000" w:rsidRPr="00000000">
        <w:rPr>
          <w:rtl w:val="0"/>
        </w:rPr>
        <w:t xml:space="preserve">В начале программы массив должен остаться </w:t>
      </w:r>
      <w:r w:rsidDel="00000000" w:rsidR="00000000" w:rsidRPr="00000000">
        <w:rPr>
          <w:b w:val="1"/>
          <w:rtl w:val="0"/>
        </w:rPr>
        <w:t xml:space="preserve">static BaseObject[] objs</w:t>
      </w:r>
      <w:r w:rsidDel="00000000" w:rsidR="00000000" w:rsidRPr="00000000">
        <w:rPr>
          <w:rtl w:val="0"/>
        </w:rPr>
        <w:t xml:space="preserve">. Здесь нужно понять, что мы можем присваивать базовым объектам объекты-потомки. Почему это важно, разберем далее.</w:t>
      </w:r>
    </w:p>
    <w:p w:rsidR="00000000" w:rsidDel="00000000" w:rsidP="00000000" w:rsidRDefault="00000000" w:rsidRPr="00000000" w14:paraId="000000FC">
      <w:pPr>
        <w:contextualSpacing w:val="0"/>
        <w:jc w:val="both"/>
        <w:rPr/>
      </w:pPr>
      <w:r w:rsidDel="00000000" w:rsidR="00000000" w:rsidRPr="00000000">
        <w:rPr>
          <w:rtl w:val="0"/>
        </w:rPr>
        <w:t xml:space="preserve">Теперь нужно добиться, чтобы при вызове </w:t>
      </w:r>
      <w:r w:rsidDel="00000000" w:rsidR="00000000" w:rsidRPr="00000000">
        <w:rPr>
          <w:b w:val="1"/>
          <w:rtl w:val="0"/>
        </w:rPr>
        <w:t xml:space="preserve">Draw</w:t>
      </w:r>
      <w:r w:rsidDel="00000000" w:rsidR="00000000" w:rsidRPr="00000000">
        <w:rPr>
          <w:rtl w:val="0"/>
        </w:rPr>
        <w:t xml:space="preserve"> и </w:t>
      </w:r>
      <w:r w:rsidDel="00000000" w:rsidR="00000000" w:rsidRPr="00000000">
        <w:rPr>
          <w:b w:val="1"/>
          <w:rtl w:val="0"/>
        </w:rPr>
        <w:t xml:space="preserve">Update</w:t>
      </w:r>
      <w:r w:rsidDel="00000000" w:rsidR="00000000" w:rsidRPr="00000000">
        <w:rPr>
          <w:rtl w:val="0"/>
        </w:rPr>
        <w:t xml:space="preserve"> каждый объект вел себя по-разному. Для этого в базовом объекте оба метода обозначим виртуальными, добавив в начале слово </w:t>
      </w:r>
      <w:r w:rsidDel="00000000" w:rsidR="00000000" w:rsidRPr="00000000">
        <w:rPr>
          <w:b w:val="1"/>
          <w:rtl w:val="0"/>
        </w:rPr>
        <w:t xml:space="preserve">virtual</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virtual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Draw</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virtual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Update</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FE">
      <w:pPr>
        <w:spacing w:after="0" w:lineRule="auto"/>
        <w:contextualSpacing w:val="0"/>
        <w:jc w:val="both"/>
        <w:rPr/>
      </w:pPr>
      <w:r w:rsidDel="00000000" w:rsidR="00000000" w:rsidRPr="00000000">
        <w:rPr>
          <w:rtl w:val="0"/>
        </w:rPr>
        <w:t xml:space="preserve">Это пока никак не влияет на поведение, так как в </w:t>
      </w:r>
      <w:r w:rsidDel="00000000" w:rsidR="00000000" w:rsidRPr="00000000">
        <w:rPr>
          <w:b w:val="1"/>
          <w:rtl w:val="0"/>
        </w:rPr>
        <w:t xml:space="preserve">Star</w:t>
      </w:r>
      <w:r w:rsidDel="00000000" w:rsidR="00000000" w:rsidRPr="00000000">
        <w:rPr>
          <w:rtl w:val="0"/>
        </w:rPr>
        <w:t xml:space="preserve"> вызываются наследуемые методы. Переопределим их.</w:t>
      </w:r>
    </w:p>
    <w:p w:rsidR="00000000" w:rsidDel="00000000" w:rsidP="00000000" w:rsidRDefault="00000000" w:rsidRPr="00000000" w14:paraId="000000FF">
      <w:pPr>
        <w:contextualSpacing w:val="0"/>
        <w:jc w:val="both"/>
        <w:rPr/>
      </w:pPr>
      <w:r w:rsidDel="00000000" w:rsidR="00000000" w:rsidRPr="00000000">
        <w:rPr>
          <w:rtl w:val="0"/>
        </w:rPr>
        <w:t xml:space="preserve">Переопределяем метод Draw и запускаем его. Теперь объект выводится на экран по-другому:</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override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Draw</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t xml:space="preserve">    Game.Buffer.Graphics.DrawLine(Pens.White, Pos.X, Pos.Y, Pos.X + Size.Width, Pos.Y + Size.Height);</w:t>
              <w:br w:type="textWrapping"/>
              <w:t xml:space="preserve">    Game.Buffer.Graphics.DrawLine(Pens.White, Pos.X + Size.Width, Pos.Y, Pos.X, Pos.Y + Size.Height);</w:t>
              <w:br w:type="textWrapping"/>
              <w:t xml:space="preserve">}</w:t>
            </w:r>
            <w:r w:rsidDel="00000000" w:rsidR="00000000" w:rsidRPr="00000000">
              <w:rPr>
                <w:rtl w:val="0"/>
              </w:rPr>
            </w:r>
          </w:p>
        </w:tc>
      </w:tr>
    </w:tbl>
    <w:p w:rsidR="00000000" w:rsidDel="00000000" w:rsidP="00000000" w:rsidRDefault="00000000" w:rsidRPr="00000000" w14:paraId="00000101">
      <w:pPr>
        <w:contextualSpacing w:val="0"/>
        <w:jc w:val="both"/>
        <w:rPr/>
      </w:pPr>
      <w:r w:rsidDel="00000000" w:rsidR="00000000" w:rsidRPr="00000000">
        <w:rPr>
          <w:rtl w:val="0"/>
        </w:rPr>
      </w:r>
    </w:p>
    <w:p w:rsidR="00000000" w:rsidDel="00000000" w:rsidP="00000000" w:rsidRDefault="00000000" w:rsidRPr="00000000" w14:paraId="00000102">
      <w:pPr>
        <w:contextualSpacing w:val="0"/>
        <w:jc w:val="both"/>
        <w:rPr/>
      </w:pPr>
      <w:r w:rsidDel="00000000" w:rsidR="00000000" w:rsidRPr="00000000">
        <w:rPr>
          <w:rtl w:val="0"/>
        </w:rPr>
        <w:t xml:space="preserve">Теперь переопределяем метод </w:t>
      </w:r>
      <w:r w:rsidDel="00000000" w:rsidR="00000000" w:rsidRPr="00000000">
        <w:rPr>
          <w:b w:val="1"/>
          <w:rtl w:val="0"/>
        </w:rPr>
        <w:t xml:space="preserve">Update</w:t>
      </w:r>
      <w:r w:rsidDel="00000000" w:rsidR="00000000" w:rsidRPr="00000000">
        <w:rPr>
          <w:rtl w:val="0"/>
        </w:rPr>
        <w:t xml:space="preserve">:</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override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void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Update</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t xml:space="preserve">    Pos.X = Pos.X - Dir.X;</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(Pos.X &lt;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Pos.X = Game.Width + Size.Width;</w:t>
              <w:br w:type="textWrapping"/>
              <w:t xml:space="preserve">}</w:t>
            </w:r>
            <w:r w:rsidDel="00000000" w:rsidR="00000000" w:rsidRPr="00000000">
              <w:rPr>
                <w:rtl w:val="0"/>
              </w:rPr>
            </w:r>
          </w:p>
        </w:tc>
      </w:tr>
    </w:tbl>
    <w:p w:rsidR="00000000" w:rsidDel="00000000" w:rsidP="00000000" w:rsidRDefault="00000000" w:rsidRPr="00000000" w14:paraId="00000104">
      <w:pPr>
        <w:spacing w:after="0" w:lineRule="auto"/>
        <w:contextualSpacing w:val="0"/>
        <w:jc w:val="both"/>
        <w:rPr/>
      </w:pPr>
      <w:r w:rsidDel="00000000" w:rsidR="00000000" w:rsidRPr="00000000">
        <w:rPr>
          <w:rtl w:val="0"/>
        </w:rPr>
        <w:t xml:space="preserve">Подразумевается, что звезды будут двигаться справа налево, поэтому мы меняем только координату по </w:t>
      </w:r>
      <w:r w:rsidDel="00000000" w:rsidR="00000000" w:rsidRPr="00000000">
        <w:rPr>
          <w:b w:val="1"/>
          <w:rtl w:val="0"/>
        </w:rPr>
        <w:t xml:space="preserve">X</w:t>
      </w:r>
      <w:r w:rsidDel="00000000" w:rsidR="00000000" w:rsidRPr="00000000">
        <w:rPr>
          <w:rtl w:val="0"/>
        </w:rPr>
        <w:t xml:space="preserve">. Если звезда уехала за пределы экрана, возвращаем ее с правой стороны.</w:t>
      </w:r>
    </w:p>
    <w:p w:rsidR="00000000" w:rsidDel="00000000" w:rsidP="00000000" w:rsidRDefault="00000000" w:rsidRPr="00000000" w14:paraId="00000105">
      <w:pPr>
        <w:contextualSpacing w:val="0"/>
        <w:jc w:val="both"/>
        <w:rPr/>
      </w:pPr>
      <w:r w:rsidDel="00000000" w:rsidR="00000000" w:rsidRPr="00000000">
        <w:rPr>
          <w:rtl w:val="0"/>
        </w:rPr>
        <w:t xml:space="preserve">Для более наглядной демонстрации полиморфизма заполним массив объектов различными фигурами и убедимся, что они отрисовываются и ведут себя соответствующим образом.</w:t>
      </w:r>
      <w:r w:rsidDel="00000000" w:rsidR="00000000" w:rsidRPr="00000000">
        <w:br w:type="page"/>
      </w:r>
      <w:r w:rsidDel="00000000" w:rsidR="00000000" w:rsidRPr="00000000">
        <w:rPr>
          <w:rtl w:val="0"/>
        </w:rPr>
      </w:r>
    </w:p>
    <w:p w:rsidR="00000000" w:rsidDel="00000000" w:rsidP="00000000" w:rsidRDefault="00000000" w:rsidRPr="00000000" w14:paraId="00000106">
      <w:pPr>
        <w:contextualSpacing w:val="0"/>
        <w:jc w:val="both"/>
        <w:rPr/>
      </w:pPr>
      <w:r w:rsidDel="00000000" w:rsidR="00000000" w:rsidRPr="00000000">
        <w:rPr>
          <w:rtl w:val="0"/>
        </w:rPr>
      </w:r>
    </w:p>
    <w:tbl>
      <w:tblPr>
        <w:tblStyle w:val="Table45"/>
        <w:tblW w:w="95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40"/>
        <w:tblGridChange w:id="0">
          <w:tblGrid>
            <w:gridCol w:w="9540"/>
          </w:tblGrid>
        </w:tblGridChange>
      </w:tblGrid>
      <w:tr>
        <w:trPr>
          <w:trHeight w:val="2440" w:hRule="atLeast"/>
        </w:trPr>
        <w:tc>
          <w:tcPr>
            <w:shd w:fill="efefef" w:val="clear"/>
            <w:tcMar>
              <w:top w:w="100.0" w:type="dxa"/>
              <w:left w:w="100.0" w:type="dxa"/>
              <w:bottom w:w="100.0" w:type="dxa"/>
              <w:right w:w="100.0" w:type="dxa"/>
            </w:tcM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20"/>
                <w:szCs w:val="20"/>
              </w:rPr>
            </w:pPr>
            <w:r w:rsidDel="00000000" w:rsidR="00000000" w:rsidRPr="00000000">
              <w:rPr>
                <w:rFonts w:ascii="Consolas" w:cs="Consolas" w:eastAsia="Consolas" w:hAnsi="Consolas"/>
                <w:color w:val="a626a4"/>
                <w:sz w:val="20"/>
                <w:szCs w:val="20"/>
                <w:rtl w:val="0"/>
              </w:rPr>
              <w:t xml:space="preserve">public</w:t>
            </w:r>
            <w:r w:rsidDel="00000000" w:rsidR="00000000" w:rsidRPr="00000000">
              <w:rPr>
                <w:rFonts w:ascii="Consolas" w:cs="Consolas" w:eastAsia="Consolas" w:hAnsi="Consolas"/>
                <w:color w:val="383a42"/>
                <w:sz w:val="20"/>
                <w:szCs w:val="20"/>
                <w:rtl w:val="0"/>
              </w:rPr>
              <w:t xml:space="preserve"> </w:t>
            </w:r>
            <w:r w:rsidDel="00000000" w:rsidR="00000000" w:rsidRPr="00000000">
              <w:rPr>
                <w:rFonts w:ascii="Consolas" w:cs="Consolas" w:eastAsia="Consolas" w:hAnsi="Consolas"/>
                <w:color w:val="a626a4"/>
                <w:sz w:val="20"/>
                <w:szCs w:val="20"/>
                <w:rtl w:val="0"/>
              </w:rPr>
              <w:t xml:space="preserve">static</w:t>
            </w:r>
            <w:r w:rsidDel="00000000" w:rsidR="00000000" w:rsidRPr="00000000">
              <w:rPr>
                <w:rFonts w:ascii="Consolas" w:cs="Consolas" w:eastAsia="Consolas" w:hAnsi="Consolas"/>
                <w:color w:val="383a42"/>
                <w:sz w:val="20"/>
                <w:szCs w:val="20"/>
                <w:rtl w:val="0"/>
              </w:rPr>
              <w:t xml:space="preserve"> </w:t>
            </w:r>
            <w:r w:rsidDel="00000000" w:rsidR="00000000" w:rsidRPr="00000000">
              <w:rPr>
                <w:rFonts w:ascii="Consolas" w:cs="Consolas" w:eastAsia="Consolas" w:hAnsi="Consolas"/>
                <w:color w:val="a626a4"/>
                <w:sz w:val="20"/>
                <w:szCs w:val="20"/>
                <w:rtl w:val="0"/>
              </w:rPr>
              <w:t xml:space="preserve">void</w:t>
            </w:r>
            <w:r w:rsidDel="00000000" w:rsidR="00000000" w:rsidRPr="00000000">
              <w:rPr>
                <w:rFonts w:ascii="Consolas" w:cs="Consolas" w:eastAsia="Consolas" w:hAnsi="Consolas"/>
                <w:color w:val="383a42"/>
                <w:sz w:val="20"/>
                <w:szCs w:val="20"/>
                <w:rtl w:val="0"/>
              </w:rPr>
              <w:t xml:space="preserve"> </w:t>
            </w:r>
            <w:r w:rsidDel="00000000" w:rsidR="00000000" w:rsidRPr="00000000">
              <w:rPr>
                <w:rFonts w:ascii="Consolas" w:cs="Consolas" w:eastAsia="Consolas" w:hAnsi="Consolas"/>
                <w:color w:val="4078f2"/>
                <w:sz w:val="20"/>
                <w:szCs w:val="20"/>
                <w:rtl w:val="0"/>
              </w:rPr>
              <w:t xml:space="preserve">Load</w:t>
            </w:r>
            <w:r w:rsidDel="00000000" w:rsidR="00000000" w:rsidRPr="00000000">
              <w:rPr>
                <w:rFonts w:ascii="Consolas" w:cs="Consolas" w:eastAsia="Consolas" w:hAnsi="Consolas"/>
                <w:color w:val="383a42"/>
                <w:sz w:val="20"/>
                <w:szCs w:val="20"/>
                <w:rtl w:val="0"/>
              </w:rPr>
              <w:t xml:space="preserve">()</w:t>
              <w:br w:type="textWrapping"/>
              <w:t xml:space="preserve">{</w:t>
              <w:br w:type="textWrapping"/>
              <w:t xml:space="preserve">    _objs = </w:t>
            </w:r>
            <w:r w:rsidDel="00000000" w:rsidR="00000000" w:rsidRPr="00000000">
              <w:rPr>
                <w:rFonts w:ascii="Consolas" w:cs="Consolas" w:eastAsia="Consolas" w:hAnsi="Consolas"/>
                <w:color w:val="a626a4"/>
                <w:sz w:val="20"/>
                <w:szCs w:val="20"/>
                <w:rtl w:val="0"/>
              </w:rPr>
              <w:t xml:space="preserve">new</w:t>
            </w:r>
            <w:r w:rsidDel="00000000" w:rsidR="00000000" w:rsidRPr="00000000">
              <w:rPr>
                <w:rFonts w:ascii="Consolas" w:cs="Consolas" w:eastAsia="Consolas" w:hAnsi="Consolas"/>
                <w:color w:val="383a42"/>
                <w:sz w:val="20"/>
                <w:szCs w:val="20"/>
                <w:rtl w:val="0"/>
              </w:rPr>
              <w:t xml:space="preserve"> BaseObject[</w:t>
            </w:r>
            <w:r w:rsidDel="00000000" w:rsidR="00000000" w:rsidRPr="00000000">
              <w:rPr>
                <w:rFonts w:ascii="Consolas" w:cs="Consolas" w:eastAsia="Consolas" w:hAnsi="Consolas"/>
                <w:color w:val="986801"/>
                <w:sz w:val="20"/>
                <w:szCs w:val="20"/>
                <w:rtl w:val="0"/>
              </w:rPr>
              <w:t xml:space="preserve">30</w:t>
            </w:r>
            <w:r w:rsidDel="00000000" w:rsidR="00000000" w:rsidRPr="00000000">
              <w:rPr>
                <w:rFonts w:ascii="Consolas" w:cs="Consolas" w:eastAsia="Consolas" w:hAnsi="Consolas"/>
                <w:color w:val="383a42"/>
                <w:sz w:val="20"/>
                <w:szCs w:val="20"/>
                <w:rtl w:val="0"/>
              </w:rPr>
              <w:t xml:space="preserve">];</w:t>
              <w:br w:type="textWrapping"/>
              <w:t xml:space="preserve">    </w:t>
            </w:r>
            <w:r w:rsidDel="00000000" w:rsidR="00000000" w:rsidRPr="00000000">
              <w:rPr>
                <w:rFonts w:ascii="Consolas" w:cs="Consolas" w:eastAsia="Consolas" w:hAnsi="Consolas"/>
                <w:color w:val="a626a4"/>
                <w:sz w:val="20"/>
                <w:szCs w:val="20"/>
                <w:rtl w:val="0"/>
              </w:rPr>
              <w:t xml:space="preserve">for</w:t>
            </w:r>
            <w:r w:rsidDel="00000000" w:rsidR="00000000" w:rsidRPr="00000000">
              <w:rPr>
                <w:rFonts w:ascii="Consolas" w:cs="Consolas" w:eastAsia="Consolas" w:hAnsi="Consolas"/>
                <w:color w:val="383a42"/>
                <w:sz w:val="20"/>
                <w:szCs w:val="20"/>
                <w:rtl w:val="0"/>
              </w:rPr>
              <w:t xml:space="preserve"> (</w:t>
            </w:r>
            <w:r w:rsidDel="00000000" w:rsidR="00000000" w:rsidRPr="00000000">
              <w:rPr>
                <w:rFonts w:ascii="Consolas" w:cs="Consolas" w:eastAsia="Consolas" w:hAnsi="Consolas"/>
                <w:color w:val="a626a4"/>
                <w:sz w:val="20"/>
                <w:szCs w:val="20"/>
                <w:rtl w:val="0"/>
              </w:rPr>
              <w:t xml:space="preserve">int</w:t>
            </w:r>
            <w:r w:rsidDel="00000000" w:rsidR="00000000" w:rsidRPr="00000000">
              <w:rPr>
                <w:rFonts w:ascii="Consolas" w:cs="Consolas" w:eastAsia="Consolas" w:hAnsi="Consolas"/>
                <w:color w:val="383a42"/>
                <w:sz w:val="20"/>
                <w:szCs w:val="20"/>
                <w:rtl w:val="0"/>
              </w:rPr>
              <w:t xml:space="preserve"> i = </w:t>
            </w:r>
            <w:r w:rsidDel="00000000" w:rsidR="00000000" w:rsidRPr="00000000">
              <w:rPr>
                <w:rFonts w:ascii="Consolas" w:cs="Consolas" w:eastAsia="Consolas" w:hAnsi="Consolas"/>
                <w:color w:val="986801"/>
                <w:sz w:val="20"/>
                <w:szCs w:val="20"/>
                <w:rtl w:val="0"/>
              </w:rPr>
              <w:t xml:space="preserve">0</w:t>
            </w:r>
            <w:r w:rsidDel="00000000" w:rsidR="00000000" w:rsidRPr="00000000">
              <w:rPr>
                <w:rFonts w:ascii="Consolas" w:cs="Consolas" w:eastAsia="Consolas" w:hAnsi="Consolas"/>
                <w:color w:val="383a42"/>
                <w:sz w:val="20"/>
                <w:szCs w:val="20"/>
                <w:rtl w:val="0"/>
              </w:rPr>
              <w:t xml:space="preserve">; i &lt; _objs.Length / </w:t>
            </w:r>
            <w:r w:rsidDel="00000000" w:rsidR="00000000" w:rsidRPr="00000000">
              <w:rPr>
                <w:rFonts w:ascii="Consolas" w:cs="Consolas" w:eastAsia="Consolas" w:hAnsi="Consolas"/>
                <w:color w:val="986801"/>
                <w:sz w:val="20"/>
                <w:szCs w:val="20"/>
                <w:rtl w:val="0"/>
              </w:rPr>
              <w:t xml:space="preserve">2</w:t>
            </w:r>
            <w:r w:rsidDel="00000000" w:rsidR="00000000" w:rsidRPr="00000000">
              <w:rPr>
                <w:rFonts w:ascii="Consolas" w:cs="Consolas" w:eastAsia="Consolas" w:hAnsi="Consolas"/>
                <w:color w:val="383a42"/>
                <w:sz w:val="20"/>
                <w:szCs w:val="20"/>
                <w:rtl w:val="0"/>
              </w:rPr>
              <w:t xml:space="preserve">; i++)</w:t>
              <w:br w:type="textWrapping"/>
              <w:t xml:space="preserve">        _objs[i] = </w:t>
            </w:r>
            <w:r w:rsidDel="00000000" w:rsidR="00000000" w:rsidRPr="00000000">
              <w:rPr>
                <w:rFonts w:ascii="Consolas" w:cs="Consolas" w:eastAsia="Consolas" w:hAnsi="Consolas"/>
                <w:color w:val="a626a4"/>
                <w:sz w:val="20"/>
                <w:szCs w:val="20"/>
                <w:rtl w:val="0"/>
              </w:rPr>
              <w:t xml:space="preserve">new</w:t>
            </w:r>
            <w:r w:rsidDel="00000000" w:rsidR="00000000" w:rsidRPr="00000000">
              <w:rPr>
                <w:rFonts w:ascii="Consolas" w:cs="Consolas" w:eastAsia="Consolas" w:hAnsi="Consolas"/>
                <w:color w:val="383a42"/>
                <w:sz w:val="20"/>
                <w:szCs w:val="20"/>
                <w:rtl w:val="0"/>
              </w:rPr>
              <w:t xml:space="preserve"> BaseObject(</w:t>
            </w:r>
            <w:r w:rsidDel="00000000" w:rsidR="00000000" w:rsidRPr="00000000">
              <w:rPr>
                <w:rFonts w:ascii="Consolas" w:cs="Consolas" w:eastAsia="Consolas" w:hAnsi="Consolas"/>
                <w:color w:val="a626a4"/>
                <w:sz w:val="20"/>
                <w:szCs w:val="20"/>
                <w:rtl w:val="0"/>
              </w:rPr>
              <w:t xml:space="preserve">new</w:t>
            </w:r>
            <w:r w:rsidDel="00000000" w:rsidR="00000000" w:rsidRPr="00000000">
              <w:rPr>
                <w:rFonts w:ascii="Consolas" w:cs="Consolas" w:eastAsia="Consolas" w:hAnsi="Consolas"/>
                <w:color w:val="383a42"/>
                <w:sz w:val="20"/>
                <w:szCs w:val="20"/>
                <w:rtl w:val="0"/>
              </w:rPr>
              <w:t xml:space="preserve"> Point(</w:t>
            </w:r>
            <w:r w:rsidDel="00000000" w:rsidR="00000000" w:rsidRPr="00000000">
              <w:rPr>
                <w:rFonts w:ascii="Consolas" w:cs="Consolas" w:eastAsia="Consolas" w:hAnsi="Consolas"/>
                <w:color w:val="986801"/>
                <w:sz w:val="20"/>
                <w:szCs w:val="20"/>
                <w:rtl w:val="0"/>
              </w:rPr>
              <w:t xml:space="preserve">600</w:t>
            </w:r>
            <w:r w:rsidDel="00000000" w:rsidR="00000000" w:rsidRPr="00000000">
              <w:rPr>
                <w:rFonts w:ascii="Consolas" w:cs="Consolas" w:eastAsia="Consolas" w:hAnsi="Consolas"/>
                <w:color w:val="383a42"/>
                <w:sz w:val="20"/>
                <w:szCs w:val="20"/>
                <w:rtl w:val="0"/>
              </w:rPr>
              <w:t xml:space="preserve">, i * </w:t>
            </w:r>
            <w:r w:rsidDel="00000000" w:rsidR="00000000" w:rsidRPr="00000000">
              <w:rPr>
                <w:rFonts w:ascii="Consolas" w:cs="Consolas" w:eastAsia="Consolas" w:hAnsi="Consolas"/>
                <w:color w:val="986801"/>
                <w:sz w:val="20"/>
                <w:szCs w:val="20"/>
                <w:rtl w:val="0"/>
              </w:rPr>
              <w:t xml:space="preserve">20</w:t>
            </w:r>
            <w:r w:rsidDel="00000000" w:rsidR="00000000" w:rsidRPr="00000000">
              <w:rPr>
                <w:rFonts w:ascii="Consolas" w:cs="Consolas" w:eastAsia="Consolas" w:hAnsi="Consolas"/>
                <w:color w:val="383a42"/>
                <w:sz w:val="20"/>
                <w:szCs w:val="20"/>
                <w:rtl w:val="0"/>
              </w:rPr>
              <w:t xml:space="preserve">), </w:t>
            </w:r>
            <w:r w:rsidDel="00000000" w:rsidR="00000000" w:rsidRPr="00000000">
              <w:rPr>
                <w:rFonts w:ascii="Consolas" w:cs="Consolas" w:eastAsia="Consolas" w:hAnsi="Consolas"/>
                <w:color w:val="a626a4"/>
                <w:sz w:val="20"/>
                <w:szCs w:val="20"/>
                <w:rtl w:val="0"/>
              </w:rPr>
              <w:t xml:space="preserve">new</w:t>
            </w:r>
            <w:r w:rsidDel="00000000" w:rsidR="00000000" w:rsidRPr="00000000">
              <w:rPr>
                <w:rFonts w:ascii="Consolas" w:cs="Consolas" w:eastAsia="Consolas" w:hAnsi="Consolas"/>
                <w:color w:val="383a42"/>
                <w:sz w:val="20"/>
                <w:szCs w:val="20"/>
                <w:rtl w:val="0"/>
              </w:rPr>
              <w:t xml:space="preserve"> Point(-i, -i), </w:t>
            </w:r>
            <w:r w:rsidDel="00000000" w:rsidR="00000000" w:rsidRPr="00000000">
              <w:rPr>
                <w:rFonts w:ascii="Consolas" w:cs="Consolas" w:eastAsia="Consolas" w:hAnsi="Consolas"/>
                <w:color w:val="a626a4"/>
                <w:sz w:val="20"/>
                <w:szCs w:val="20"/>
                <w:rtl w:val="0"/>
              </w:rPr>
              <w:t xml:space="preserve">new</w:t>
            </w:r>
            <w:r w:rsidDel="00000000" w:rsidR="00000000" w:rsidRPr="00000000">
              <w:rPr>
                <w:rFonts w:ascii="Consolas" w:cs="Consolas" w:eastAsia="Consolas" w:hAnsi="Consolas"/>
                <w:color w:val="383a42"/>
                <w:sz w:val="20"/>
                <w:szCs w:val="20"/>
                <w:rtl w:val="0"/>
              </w:rPr>
              <w:t xml:space="preserve"> Size(</w:t>
            </w:r>
            <w:r w:rsidDel="00000000" w:rsidR="00000000" w:rsidRPr="00000000">
              <w:rPr>
                <w:rFonts w:ascii="Consolas" w:cs="Consolas" w:eastAsia="Consolas" w:hAnsi="Consolas"/>
                <w:color w:val="986801"/>
                <w:sz w:val="20"/>
                <w:szCs w:val="20"/>
                <w:rtl w:val="0"/>
              </w:rPr>
              <w:t xml:space="preserve">10</w:t>
            </w:r>
            <w:r w:rsidDel="00000000" w:rsidR="00000000" w:rsidRPr="00000000">
              <w:rPr>
                <w:rFonts w:ascii="Consolas" w:cs="Consolas" w:eastAsia="Consolas" w:hAnsi="Consolas"/>
                <w:color w:val="383a42"/>
                <w:sz w:val="20"/>
                <w:szCs w:val="20"/>
                <w:rtl w:val="0"/>
              </w:rPr>
              <w:t xml:space="preserve">, </w:t>
            </w:r>
            <w:r w:rsidDel="00000000" w:rsidR="00000000" w:rsidRPr="00000000">
              <w:rPr>
                <w:rFonts w:ascii="Consolas" w:cs="Consolas" w:eastAsia="Consolas" w:hAnsi="Consolas"/>
                <w:color w:val="986801"/>
                <w:sz w:val="20"/>
                <w:szCs w:val="20"/>
                <w:rtl w:val="0"/>
              </w:rPr>
              <w:t xml:space="preserve">10</w:t>
            </w:r>
            <w:r w:rsidDel="00000000" w:rsidR="00000000" w:rsidRPr="00000000">
              <w:rPr>
                <w:rFonts w:ascii="Consolas" w:cs="Consolas" w:eastAsia="Consolas" w:hAnsi="Consolas"/>
                <w:color w:val="383a42"/>
                <w:sz w:val="20"/>
                <w:szCs w:val="20"/>
                <w:rtl w:val="0"/>
              </w:rPr>
              <w:t xml:space="preserve">));</w:t>
              <w:br w:type="textWrapping"/>
              <w:t xml:space="preserve">    </w:t>
            </w:r>
            <w:r w:rsidDel="00000000" w:rsidR="00000000" w:rsidRPr="00000000">
              <w:rPr>
                <w:rFonts w:ascii="Consolas" w:cs="Consolas" w:eastAsia="Consolas" w:hAnsi="Consolas"/>
                <w:color w:val="a626a4"/>
                <w:sz w:val="20"/>
                <w:szCs w:val="20"/>
                <w:rtl w:val="0"/>
              </w:rPr>
              <w:t xml:space="preserve">for</w:t>
            </w:r>
            <w:r w:rsidDel="00000000" w:rsidR="00000000" w:rsidRPr="00000000">
              <w:rPr>
                <w:rFonts w:ascii="Consolas" w:cs="Consolas" w:eastAsia="Consolas" w:hAnsi="Consolas"/>
                <w:color w:val="383a42"/>
                <w:sz w:val="20"/>
                <w:szCs w:val="20"/>
                <w:rtl w:val="0"/>
              </w:rPr>
              <w:t xml:space="preserve"> (</w:t>
            </w:r>
            <w:r w:rsidDel="00000000" w:rsidR="00000000" w:rsidRPr="00000000">
              <w:rPr>
                <w:rFonts w:ascii="Consolas" w:cs="Consolas" w:eastAsia="Consolas" w:hAnsi="Consolas"/>
                <w:color w:val="a626a4"/>
                <w:sz w:val="20"/>
                <w:szCs w:val="20"/>
                <w:rtl w:val="0"/>
              </w:rPr>
              <w:t xml:space="preserve">int</w:t>
            </w:r>
            <w:r w:rsidDel="00000000" w:rsidR="00000000" w:rsidRPr="00000000">
              <w:rPr>
                <w:rFonts w:ascii="Consolas" w:cs="Consolas" w:eastAsia="Consolas" w:hAnsi="Consolas"/>
                <w:color w:val="383a42"/>
                <w:sz w:val="20"/>
                <w:szCs w:val="20"/>
                <w:rtl w:val="0"/>
              </w:rPr>
              <w:t xml:space="preserve"> i = _objs.Length / </w:t>
            </w:r>
            <w:r w:rsidDel="00000000" w:rsidR="00000000" w:rsidRPr="00000000">
              <w:rPr>
                <w:rFonts w:ascii="Consolas" w:cs="Consolas" w:eastAsia="Consolas" w:hAnsi="Consolas"/>
                <w:color w:val="986801"/>
                <w:sz w:val="20"/>
                <w:szCs w:val="20"/>
                <w:rtl w:val="0"/>
              </w:rPr>
              <w:t xml:space="preserve">2</w:t>
            </w:r>
            <w:r w:rsidDel="00000000" w:rsidR="00000000" w:rsidRPr="00000000">
              <w:rPr>
                <w:rFonts w:ascii="Consolas" w:cs="Consolas" w:eastAsia="Consolas" w:hAnsi="Consolas"/>
                <w:color w:val="383a42"/>
                <w:sz w:val="20"/>
                <w:szCs w:val="20"/>
                <w:rtl w:val="0"/>
              </w:rPr>
              <w:t xml:space="preserve">; i &lt; _objs.Length; i++)</w:t>
              <w:br w:type="textWrapping"/>
              <w:t xml:space="preserve">        _objs[i] = </w:t>
            </w:r>
            <w:r w:rsidDel="00000000" w:rsidR="00000000" w:rsidRPr="00000000">
              <w:rPr>
                <w:rFonts w:ascii="Consolas" w:cs="Consolas" w:eastAsia="Consolas" w:hAnsi="Consolas"/>
                <w:color w:val="a626a4"/>
                <w:sz w:val="20"/>
                <w:szCs w:val="20"/>
                <w:rtl w:val="0"/>
              </w:rPr>
              <w:t xml:space="preserve">new</w:t>
            </w:r>
            <w:r w:rsidDel="00000000" w:rsidR="00000000" w:rsidRPr="00000000">
              <w:rPr>
                <w:rFonts w:ascii="Consolas" w:cs="Consolas" w:eastAsia="Consolas" w:hAnsi="Consolas"/>
                <w:color w:val="383a42"/>
                <w:sz w:val="20"/>
                <w:szCs w:val="20"/>
                <w:rtl w:val="0"/>
              </w:rPr>
              <w:t xml:space="preserve"> Star(</w:t>
            </w:r>
            <w:r w:rsidDel="00000000" w:rsidR="00000000" w:rsidRPr="00000000">
              <w:rPr>
                <w:rFonts w:ascii="Consolas" w:cs="Consolas" w:eastAsia="Consolas" w:hAnsi="Consolas"/>
                <w:color w:val="a626a4"/>
                <w:sz w:val="20"/>
                <w:szCs w:val="20"/>
                <w:rtl w:val="0"/>
              </w:rPr>
              <w:t xml:space="preserve">new</w:t>
            </w:r>
            <w:r w:rsidDel="00000000" w:rsidR="00000000" w:rsidRPr="00000000">
              <w:rPr>
                <w:rFonts w:ascii="Consolas" w:cs="Consolas" w:eastAsia="Consolas" w:hAnsi="Consolas"/>
                <w:color w:val="383a42"/>
                <w:sz w:val="20"/>
                <w:szCs w:val="20"/>
                <w:rtl w:val="0"/>
              </w:rPr>
              <w:t xml:space="preserve"> Point(</w:t>
            </w:r>
            <w:r w:rsidDel="00000000" w:rsidR="00000000" w:rsidRPr="00000000">
              <w:rPr>
                <w:rFonts w:ascii="Consolas" w:cs="Consolas" w:eastAsia="Consolas" w:hAnsi="Consolas"/>
                <w:color w:val="986801"/>
                <w:sz w:val="20"/>
                <w:szCs w:val="20"/>
                <w:rtl w:val="0"/>
              </w:rPr>
              <w:t xml:space="preserve">600</w:t>
            </w:r>
            <w:r w:rsidDel="00000000" w:rsidR="00000000" w:rsidRPr="00000000">
              <w:rPr>
                <w:rFonts w:ascii="Consolas" w:cs="Consolas" w:eastAsia="Consolas" w:hAnsi="Consolas"/>
                <w:color w:val="383a42"/>
                <w:sz w:val="20"/>
                <w:szCs w:val="20"/>
                <w:rtl w:val="0"/>
              </w:rPr>
              <w:t xml:space="preserve">, i * </w:t>
            </w:r>
            <w:r w:rsidDel="00000000" w:rsidR="00000000" w:rsidRPr="00000000">
              <w:rPr>
                <w:rFonts w:ascii="Consolas" w:cs="Consolas" w:eastAsia="Consolas" w:hAnsi="Consolas"/>
                <w:color w:val="986801"/>
                <w:sz w:val="20"/>
                <w:szCs w:val="20"/>
                <w:rtl w:val="0"/>
              </w:rPr>
              <w:t xml:space="preserve">20</w:t>
            </w:r>
            <w:r w:rsidDel="00000000" w:rsidR="00000000" w:rsidRPr="00000000">
              <w:rPr>
                <w:rFonts w:ascii="Consolas" w:cs="Consolas" w:eastAsia="Consolas" w:hAnsi="Consolas"/>
                <w:color w:val="383a42"/>
                <w:sz w:val="20"/>
                <w:szCs w:val="20"/>
                <w:rtl w:val="0"/>
              </w:rPr>
              <w:t xml:space="preserve">), </w:t>
            </w:r>
            <w:r w:rsidDel="00000000" w:rsidR="00000000" w:rsidRPr="00000000">
              <w:rPr>
                <w:rFonts w:ascii="Consolas" w:cs="Consolas" w:eastAsia="Consolas" w:hAnsi="Consolas"/>
                <w:color w:val="a626a4"/>
                <w:sz w:val="20"/>
                <w:szCs w:val="20"/>
                <w:rtl w:val="0"/>
              </w:rPr>
              <w:t xml:space="preserve">new</w:t>
            </w:r>
            <w:r w:rsidDel="00000000" w:rsidR="00000000" w:rsidRPr="00000000">
              <w:rPr>
                <w:rFonts w:ascii="Consolas" w:cs="Consolas" w:eastAsia="Consolas" w:hAnsi="Consolas"/>
                <w:color w:val="383a42"/>
                <w:sz w:val="20"/>
                <w:szCs w:val="20"/>
                <w:rtl w:val="0"/>
              </w:rPr>
              <w:t xml:space="preserve"> Point(-i, </w:t>
            </w:r>
            <w:r w:rsidDel="00000000" w:rsidR="00000000" w:rsidRPr="00000000">
              <w:rPr>
                <w:rFonts w:ascii="Consolas" w:cs="Consolas" w:eastAsia="Consolas" w:hAnsi="Consolas"/>
                <w:color w:val="986801"/>
                <w:sz w:val="20"/>
                <w:szCs w:val="20"/>
                <w:rtl w:val="0"/>
              </w:rPr>
              <w:t xml:space="preserve">0</w:t>
            </w:r>
            <w:r w:rsidDel="00000000" w:rsidR="00000000" w:rsidRPr="00000000">
              <w:rPr>
                <w:rFonts w:ascii="Consolas" w:cs="Consolas" w:eastAsia="Consolas" w:hAnsi="Consolas"/>
                <w:color w:val="383a42"/>
                <w:sz w:val="20"/>
                <w:szCs w:val="20"/>
                <w:rtl w:val="0"/>
              </w:rPr>
              <w:t xml:space="preserve">), </w:t>
            </w:r>
            <w:r w:rsidDel="00000000" w:rsidR="00000000" w:rsidRPr="00000000">
              <w:rPr>
                <w:rFonts w:ascii="Consolas" w:cs="Consolas" w:eastAsia="Consolas" w:hAnsi="Consolas"/>
                <w:color w:val="a626a4"/>
                <w:sz w:val="20"/>
                <w:szCs w:val="20"/>
                <w:rtl w:val="0"/>
              </w:rPr>
              <w:t xml:space="preserve">new</w:t>
            </w:r>
            <w:r w:rsidDel="00000000" w:rsidR="00000000" w:rsidRPr="00000000">
              <w:rPr>
                <w:rFonts w:ascii="Consolas" w:cs="Consolas" w:eastAsia="Consolas" w:hAnsi="Consolas"/>
                <w:color w:val="383a42"/>
                <w:sz w:val="20"/>
                <w:szCs w:val="20"/>
                <w:rtl w:val="0"/>
              </w:rPr>
              <w:t xml:space="preserve"> Size(</w:t>
            </w:r>
            <w:r w:rsidDel="00000000" w:rsidR="00000000" w:rsidRPr="00000000">
              <w:rPr>
                <w:rFonts w:ascii="Consolas" w:cs="Consolas" w:eastAsia="Consolas" w:hAnsi="Consolas"/>
                <w:color w:val="986801"/>
                <w:sz w:val="20"/>
                <w:szCs w:val="20"/>
                <w:rtl w:val="0"/>
              </w:rPr>
              <w:t xml:space="preserve">5</w:t>
            </w:r>
            <w:r w:rsidDel="00000000" w:rsidR="00000000" w:rsidRPr="00000000">
              <w:rPr>
                <w:rFonts w:ascii="Consolas" w:cs="Consolas" w:eastAsia="Consolas" w:hAnsi="Consolas"/>
                <w:color w:val="383a42"/>
                <w:sz w:val="20"/>
                <w:szCs w:val="20"/>
                <w:rtl w:val="0"/>
              </w:rPr>
              <w:t xml:space="preserve">, </w:t>
            </w:r>
            <w:r w:rsidDel="00000000" w:rsidR="00000000" w:rsidRPr="00000000">
              <w:rPr>
                <w:rFonts w:ascii="Consolas" w:cs="Consolas" w:eastAsia="Consolas" w:hAnsi="Consolas"/>
                <w:color w:val="986801"/>
                <w:sz w:val="20"/>
                <w:szCs w:val="20"/>
                <w:rtl w:val="0"/>
              </w:rPr>
              <w:t xml:space="preserve">5</w:t>
            </w:r>
            <w:r w:rsidDel="00000000" w:rsidR="00000000" w:rsidRPr="00000000">
              <w:rPr>
                <w:rFonts w:ascii="Consolas" w:cs="Consolas" w:eastAsia="Consolas" w:hAnsi="Consolas"/>
                <w:color w:val="383a42"/>
                <w:sz w:val="20"/>
                <w:szCs w:val="2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8">
      <w:pPr>
        <w:contextualSpacing w:val="0"/>
        <w:jc w:val="both"/>
        <w:rPr/>
      </w:pPr>
      <w:r w:rsidDel="00000000" w:rsidR="00000000" w:rsidRPr="00000000">
        <w:rPr>
          <w:rtl w:val="0"/>
        </w:rPr>
      </w:r>
    </w:p>
    <w:p w:rsidR="00000000" w:rsidDel="00000000" w:rsidP="00000000" w:rsidRDefault="00000000" w:rsidRPr="00000000" w14:paraId="00000109">
      <w:pPr>
        <w:contextualSpacing w:val="0"/>
        <w:jc w:val="both"/>
        <w:rPr/>
      </w:pPr>
      <w:r w:rsidDel="00000000" w:rsidR="00000000" w:rsidRPr="00000000">
        <w:rPr/>
        <w:drawing>
          <wp:inline distB="114300" distT="114300" distL="114300" distR="114300">
            <wp:extent cx="6035236" cy="4324667"/>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035236" cy="4324667"/>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1"/>
        <w:contextualSpacing w:val="0"/>
        <w:jc w:val="both"/>
        <w:rPr/>
      </w:pPr>
      <w:bookmarkStart w:colFirst="0" w:colLast="0" w:name="_4f1mdlm" w:id="36"/>
      <w:bookmarkEnd w:id="36"/>
      <w:r w:rsidDel="00000000" w:rsidR="00000000" w:rsidRPr="00000000">
        <w:rPr>
          <w:rtl w:val="0"/>
        </w:rPr>
        <w:t xml:space="preserve">Советы</w:t>
      </w:r>
    </w:p>
    <w:p w:rsidR="00000000" w:rsidDel="00000000" w:rsidP="00000000" w:rsidRDefault="00000000" w:rsidRPr="00000000" w14:paraId="0000010B">
      <w:pPr>
        <w:pStyle w:val="Heading2"/>
        <w:contextualSpacing w:val="0"/>
        <w:jc w:val="both"/>
        <w:rPr/>
      </w:pPr>
      <w:bookmarkStart w:colFirst="0" w:colLast="0" w:name="_2u6wntf" w:id="37"/>
      <w:bookmarkEnd w:id="37"/>
      <w:r w:rsidDel="00000000" w:rsidR="00000000" w:rsidRPr="00000000">
        <w:rPr>
          <w:rtl w:val="0"/>
        </w:rPr>
        <w:t xml:space="preserve">Правила для названий классов и методов</w:t>
      </w:r>
    </w:p>
    <w:p w:rsidR="00000000" w:rsidDel="00000000" w:rsidP="00000000" w:rsidRDefault="00000000" w:rsidRPr="00000000" w14:paraId="0000010C">
      <w:pPr>
        <w:contextualSpacing w:val="0"/>
        <w:jc w:val="both"/>
        <w:rPr/>
      </w:pPr>
      <w:r w:rsidDel="00000000" w:rsidR="00000000" w:rsidRPr="00000000">
        <w:rPr>
          <w:rtl w:val="0"/>
        </w:rPr>
        <w:t xml:space="preserve">Обычно классы представляют объекты, а методы – действия. Поэтому для наименования классов используйте существительные – Cat, Machine, Girl. При создании методов используйте глаголы в следующей нотации – MoveLeft, ShowMessage. Так вам и другим программистам будет проще ориентироваться в коде.</w:t>
      </w:r>
    </w:p>
    <w:p w:rsidR="00000000" w:rsidDel="00000000" w:rsidP="00000000" w:rsidRDefault="00000000" w:rsidRPr="00000000" w14:paraId="0000010D">
      <w:pPr>
        <w:pStyle w:val="Heading1"/>
        <w:contextualSpacing w:val="0"/>
        <w:jc w:val="both"/>
        <w:rPr/>
      </w:pPr>
      <w:bookmarkStart w:colFirst="0" w:colLast="0" w:name="_19c6y18" w:id="38"/>
      <w:bookmarkEnd w:id="38"/>
      <w:r w:rsidDel="00000000" w:rsidR="00000000" w:rsidRPr="00000000">
        <w:rPr>
          <w:rtl w:val="0"/>
        </w:rPr>
        <w:t xml:space="preserve">Домашнее задание </w:t>
      </w:r>
    </w:p>
    <w:p w:rsidR="00000000" w:rsidDel="00000000" w:rsidP="00000000" w:rsidRDefault="00000000" w:rsidRPr="00000000" w14:paraId="0000010E">
      <w:pPr>
        <w:numPr>
          <w:ilvl w:val="0"/>
          <w:numId w:val="6"/>
        </w:numPr>
        <w:spacing w:after="120" w:before="200" w:lineRule="auto"/>
        <w:ind w:left="720" w:hanging="360"/>
        <w:contextualSpacing w:val="0"/>
        <w:jc w:val="both"/>
        <w:rPr/>
      </w:pPr>
      <w:r w:rsidDel="00000000" w:rsidR="00000000" w:rsidRPr="00000000">
        <w:rPr>
          <w:rtl w:val="0"/>
        </w:rPr>
        <w:t xml:space="preserve">Добавить свои объекты в иерархию объектов, чтобы получился красивый задний фон, похожий на полет в звездном пространстве.</w:t>
      </w:r>
    </w:p>
    <w:p w:rsidR="00000000" w:rsidDel="00000000" w:rsidP="00000000" w:rsidRDefault="00000000" w:rsidRPr="00000000" w14:paraId="0000010F">
      <w:pPr>
        <w:numPr>
          <w:ilvl w:val="0"/>
          <w:numId w:val="6"/>
        </w:numPr>
        <w:spacing w:after="120" w:before="200" w:lineRule="auto"/>
        <w:ind w:left="720" w:hanging="360"/>
        <w:contextualSpacing w:val="0"/>
        <w:jc w:val="both"/>
        <w:rPr/>
      </w:pPr>
      <w:r w:rsidDel="00000000" w:rsidR="00000000" w:rsidRPr="00000000">
        <w:rPr>
          <w:rtl w:val="0"/>
        </w:rPr>
        <w:t xml:space="preserve">* Заменить кружочки картинками, используя метод </w:t>
      </w:r>
      <w:r w:rsidDel="00000000" w:rsidR="00000000" w:rsidRPr="00000000">
        <w:rPr>
          <w:b w:val="1"/>
          <w:rtl w:val="0"/>
        </w:rPr>
        <w:t xml:space="preserve">DrawImage</w:t>
      </w:r>
      <w:r w:rsidDel="00000000" w:rsidR="00000000" w:rsidRPr="00000000">
        <w:rPr>
          <w:rtl w:val="0"/>
        </w:rPr>
        <w:t xml:space="preserve">.</w:t>
      </w:r>
    </w:p>
    <w:p w:rsidR="00000000" w:rsidDel="00000000" w:rsidP="00000000" w:rsidRDefault="00000000" w:rsidRPr="00000000" w14:paraId="00000110">
      <w:pPr>
        <w:numPr>
          <w:ilvl w:val="0"/>
          <w:numId w:val="6"/>
        </w:numPr>
        <w:spacing w:after="120" w:before="200" w:lineRule="auto"/>
        <w:ind w:left="720" w:hanging="360"/>
        <w:contextualSpacing w:val="0"/>
        <w:jc w:val="both"/>
        <w:rPr/>
      </w:pPr>
      <w:r w:rsidDel="00000000" w:rsidR="00000000" w:rsidRPr="00000000">
        <w:rPr>
          <w:rtl w:val="0"/>
        </w:rPr>
        <w:t xml:space="preserve">* </w:t>
      </w:r>
      <w:commentRangeStart w:id="22"/>
      <w:r w:rsidDel="00000000" w:rsidR="00000000" w:rsidRPr="00000000">
        <w:rPr>
          <w:rtl w:val="0"/>
        </w:rPr>
        <w:t xml:space="preserve">Разработать собственный класс-заставку </w:t>
      </w:r>
      <w:r w:rsidDel="00000000" w:rsidR="00000000" w:rsidRPr="00000000">
        <w:rPr>
          <w:b w:val="1"/>
          <w:rtl w:val="0"/>
        </w:rPr>
        <w:t xml:space="preserve">SplashScreen</w:t>
      </w:r>
      <w:r w:rsidDel="00000000" w:rsidR="00000000" w:rsidRPr="00000000">
        <w:rPr>
          <w:rtl w:val="0"/>
        </w:rPr>
        <w:t xml:space="preserve">, аналогичный классу </w:t>
      </w:r>
      <w:r w:rsidDel="00000000" w:rsidR="00000000" w:rsidRPr="00000000">
        <w:rPr>
          <w:b w:val="1"/>
          <w:rtl w:val="0"/>
        </w:rPr>
        <w:t xml:space="preserve">Game</w:t>
      </w:r>
      <w:commentRangeEnd w:id="22"/>
      <w:r w:rsidDel="00000000" w:rsidR="00000000" w:rsidRPr="00000000">
        <w:commentReference w:id="22"/>
      </w:r>
      <w:r w:rsidDel="00000000" w:rsidR="00000000" w:rsidRPr="00000000">
        <w:rPr>
          <w:rtl w:val="0"/>
        </w:rPr>
        <w:t xml:space="preserve">. Создать в нем собственную иерархию объектов и задать их движение. Предусмотреть кнопки «Начало игры», «Рекорды», «Выход». Добавить на заставку имя автора.</w:t>
      </w:r>
    </w:p>
    <w:p w:rsidR="00000000" w:rsidDel="00000000" w:rsidP="00000000" w:rsidRDefault="00000000" w:rsidRPr="00000000" w14:paraId="00000111">
      <w:pPr>
        <w:pStyle w:val="Heading1"/>
        <w:contextualSpacing w:val="0"/>
        <w:jc w:val="both"/>
        <w:rPr/>
      </w:pPr>
      <w:bookmarkStart w:colFirst="0" w:colLast="0" w:name="_3tbugp1" w:id="39"/>
      <w:bookmarkEnd w:id="39"/>
      <w:r w:rsidDel="00000000" w:rsidR="00000000" w:rsidRPr="00000000">
        <w:rPr>
          <w:rtl w:val="0"/>
        </w:rPr>
        <w:t xml:space="preserve">Дополнительные материалы</w:t>
      </w:r>
    </w:p>
    <w:p w:rsidR="00000000" w:rsidDel="00000000" w:rsidP="00000000" w:rsidRDefault="00000000" w:rsidRPr="00000000" w14:paraId="00000112">
      <w:pPr>
        <w:numPr>
          <w:ilvl w:val="0"/>
          <w:numId w:val="1"/>
        </w:numPr>
        <w:spacing w:after="200" w:lineRule="auto"/>
        <w:ind w:left="720" w:hanging="360"/>
        <w:contextualSpacing w:val="0"/>
        <w:rPr>
          <w:u w:val="none"/>
        </w:rPr>
      </w:pPr>
      <w:hyperlink r:id="rId13">
        <w:r w:rsidDel="00000000" w:rsidR="00000000" w:rsidRPr="00000000">
          <w:rPr>
            <w:color w:val="1155cc"/>
            <w:u w:val="single"/>
            <w:rtl w:val="0"/>
          </w:rPr>
          <w:t xml:space="preserve">yield (справочник по C#)</w:t>
        </w:r>
      </w:hyperlink>
      <w:r w:rsidDel="00000000" w:rsidR="00000000" w:rsidRPr="00000000">
        <w:rPr>
          <w:rtl w:val="0"/>
        </w:rPr>
        <w:t xml:space="preserve">;</w:t>
      </w:r>
    </w:p>
    <w:p w:rsidR="00000000" w:rsidDel="00000000" w:rsidP="00000000" w:rsidRDefault="00000000" w:rsidRPr="00000000" w14:paraId="00000113">
      <w:pPr>
        <w:numPr>
          <w:ilvl w:val="0"/>
          <w:numId w:val="1"/>
        </w:numPr>
        <w:spacing w:after="200" w:before="0" w:lineRule="auto"/>
        <w:ind w:left="720" w:hanging="360"/>
        <w:contextualSpacing w:val="0"/>
        <w:rPr>
          <w:u w:val="none"/>
        </w:rPr>
      </w:pPr>
      <w:r w:rsidDel="00000000" w:rsidR="00000000" w:rsidRPr="00000000">
        <w:rPr>
          <w:rtl w:val="0"/>
        </w:rPr>
        <w:t xml:space="preserve">Полный список перегружаемых операторов: </w:t>
      </w:r>
      <w:hyperlink r:id="rId14">
        <w:r w:rsidDel="00000000" w:rsidR="00000000" w:rsidRPr="00000000">
          <w:rPr>
            <w:color w:val="000080"/>
            <w:u w:val="single"/>
            <w:rtl w:val="0"/>
          </w:rPr>
          <w:t xml:space="preserve">документация msdn</w:t>
        </w:r>
      </w:hyperlink>
      <w:r w:rsidDel="00000000" w:rsidR="00000000" w:rsidRPr="00000000">
        <w:rPr>
          <w:rtl w:val="0"/>
        </w:rPr>
        <w:t xml:space="preserve">;</w:t>
      </w:r>
    </w:p>
    <w:p w:rsidR="00000000" w:rsidDel="00000000" w:rsidP="00000000" w:rsidRDefault="00000000" w:rsidRPr="00000000" w14:paraId="00000114">
      <w:pPr>
        <w:numPr>
          <w:ilvl w:val="0"/>
          <w:numId w:val="1"/>
        </w:numPr>
        <w:spacing w:after="200" w:before="0" w:lineRule="auto"/>
        <w:ind w:left="720" w:hanging="360"/>
        <w:contextualSpacing w:val="0"/>
        <w:rPr>
          <w:u w:val="none"/>
        </w:rPr>
      </w:pPr>
      <w:hyperlink r:id="rId15">
        <w:r w:rsidDel="00000000" w:rsidR="00000000" w:rsidRPr="00000000">
          <w:rPr>
            <w:color w:val="1155cc"/>
            <w:u w:val="single"/>
            <w:rtl w:val="0"/>
          </w:rPr>
          <w:t xml:space="preserve">https://docs.microsoft.com/ru-ru/dotnet/csharp/programming-guide/classes-and-structs/structs</w:t>
        </w:r>
      </w:hyperlink>
      <w:r w:rsidDel="00000000" w:rsidR="00000000" w:rsidRPr="00000000">
        <w:rPr>
          <w:rtl w:val="0"/>
        </w:rPr>
        <w:t xml:space="preserve">;</w:t>
      </w:r>
    </w:p>
    <w:p w:rsidR="00000000" w:rsidDel="00000000" w:rsidP="00000000" w:rsidRDefault="00000000" w:rsidRPr="00000000" w14:paraId="00000115">
      <w:pPr>
        <w:numPr>
          <w:ilvl w:val="0"/>
          <w:numId w:val="1"/>
        </w:numPr>
        <w:spacing w:after="200" w:before="0" w:lineRule="auto"/>
        <w:ind w:left="720" w:hanging="360"/>
        <w:contextualSpacing w:val="0"/>
        <w:rPr>
          <w:u w:val="none"/>
        </w:rPr>
      </w:pPr>
      <w:hyperlink r:id="rId16">
        <w:r w:rsidDel="00000000" w:rsidR="00000000" w:rsidRPr="00000000">
          <w:rPr>
            <w:color w:val="1155cc"/>
            <w:u w:val="single"/>
            <w:rtl w:val="0"/>
          </w:rPr>
          <w:t xml:space="preserve">https://docs.microsoft.com/ru-ru/dotnet/csharp/programming-guide/nullable-types/using-nullable-types</w:t>
        </w:r>
      </w:hyperlink>
      <w:r w:rsidDel="00000000" w:rsidR="00000000" w:rsidRPr="00000000">
        <w:rPr>
          <w:rtl w:val="0"/>
        </w:rPr>
        <w:t xml:space="preserve">.</w:t>
      </w:r>
    </w:p>
    <w:p w:rsidR="00000000" w:rsidDel="00000000" w:rsidP="00000000" w:rsidRDefault="00000000" w:rsidRPr="00000000" w14:paraId="00000116">
      <w:pPr>
        <w:pStyle w:val="Heading1"/>
        <w:contextualSpacing w:val="0"/>
        <w:jc w:val="both"/>
        <w:rPr/>
      </w:pPr>
      <w:bookmarkStart w:colFirst="0" w:colLast="0" w:name="_28h4qwu" w:id="40"/>
      <w:bookmarkEnd w:id="40"/>
      <w:r w:rsidDel="00000000" w:rsidR="00000000" w:rsidRPr="00000000">
        <w:rPr>
          <w:rtl w:val="0"/>
        </w:rPr>
        <w:t xml:space="preserve">Используемая литература</w:t>
      </w:r>
    </w:p>
    <w:p w:rsidR="00000000" w:rsidDel="00000000" w:rsidP="00000000" w:rsidRDefault="00000000" w:rsidRPr="00000000" w14:paraId="00000117">
      <w:pPr>
        <w:contextualSpacing w:val="0"/>
        <w:jc w:val="both"/>
        <w:rPr/>
      </w:pPr>
      <w:r w:rsidDel="00000000" w:rsidR="00000000" w:rsidRPr="00000000">
        <w:rPr>
          <w:rtl w:val="0"/>
        </w:rPr>
        <w:t xml:space="preserve">При создании данного методического пособия были использованы следующие ресурсы:</w:t>
      </w:r>
    </w:p>
    <w:p w:rsidR="00000000" w:rsidDel="00000000" w:rsidP="00000000" w:rsidRDefault="00000000" w:rsidRPr="00000000" w14:paraId="00000118">
      <w:pPr>
        <w:numPr>
          <w:ilvl w:val="0"/>
          <w:numId w:val="3"/>
        </w:numPr>
        <w:spacing w:after="200" w:before="0" w:lineRule="auto"/>
        <w:ind w:left="720" w:hanging="360"/>
        <w:contextualSpacing w:val="0"/>
        <w:jc w:val="both"/>
        <w:rPr/>
      </w:pPr>
      <w:r w:rsidDel="00000000" w:rsidR="00000000" w:rsidRPr="00000000">
        <w:rPr>
          <w:rtl w:val="0"/>
        </w:rPr>
        <w:t xml:space="preserve">Татьяна Павловская. Программирование на языке высокого уровня. – 2009 г. </w:t>
      </w:r>
    </w:p>
    <w:p w:rsidR="00000000" w:rsidDel="00000000" w:rsidP="00000000" w:rsidRDefault="00000000" w:rsidRPr="00000000" w14:paraId="00000119">
      <w:pPr>
        <w:numPr>
          <w:ilvl w:val="0"/>
          <w:numId w:val="3"/>
        </w:numPr>
        <w:spacing w:after="200" w:before="0" w:lineRule="auto"/>
        <w:ind w:left="720" w:hanging="360"/>
        <w:contextualSpacing w:val="0"/>
        <w:jc w:val="both"/>
        <w:rPr/>
      </w:pPr>
      <w:r w:rsidDel="00000000" w:rsidR="00000000" w:rsidRPr="00000000">
        <w:rPr>
          <w:rtl w:val="0"/>
        </w:rPr>
        <w:t xml:space="preserve">Эндрю Троелсен. Язык программирования C# 5.0 и платформа .NET 4.5. – 2013 г.</w:t>
      </w:r>
    </w:p>
    <w:p w:rsidR="00000000" w:rsidDel="00000000" w:rsidP="00000000" w:rsidRDefault="00000000" w:rsidRPr="00000000" w14:paraId="0000011A">
      <w:pPr>
        <w:numPr>
          <w:ilvl w:val="0"/>
          <w:numId w:val="3"/>
        </w:numPr>
        <w:spacing w:after="200" w:before="0" w:lineRule="auto"/>
        <w:ind w:left="720" w:hanging="360"/>
        <w:contextualSpacing w:val="0"/>
        <w:jc w:val="both"/>
        <w:rPr/>
      </w:pPr>
      <w:r w:rsidDel="00000000" w:rsidR="00000000" w:rsidRPr="00000000">
        <w:rPr>
          <w:rtl w:val="0"/>
        </w:rPr>
        <w:t xml:space="preserve">Герберт Шилдт. C# 4.0. Полное руководство.</w:t>
      </w:r>
    </w:p>
    <w:p w:rsidR="00000000" w:rsidDel="00000000" w:rsidP="00000000" w:rsidRDefault="00000000" w:rsidRPr="00000000" w14:paraId="0000011B">
      <w:pPr>
        <w:numPr>
          <w:ilvl w:val="0"/>
          <w:numId w:val="3"/>
        </w:numPr>
        <w:spacing w:after="200" w:before="0" w:lineRule="auto"/>
        <w:ind w:left="720" w:hanging="360"/>
        <w:contextualSpacing w:val="0"/>
        <w:jc w:val="both"/>
        <w:rPr/>
      </w:pPr>
      <w:hyperlink r:id="rId17">
        <w:r w:rsidDel="00000000" w:rsidR="00000000" w:rsidRPr="00000000">
          <w:rPr>
            <w:color w:val="1155cc"/>
            <w:u w:val="single"/>
            <w:rtl w:val="0"/>
          </w:rPr>
          <w:t xml:space="preserve">MSDN</w:t>
        </w:r>
      </w:hyperlink>
      <w:r w:rsidDel="00000000" w:rsidR="00000000" w:rsidRPr="00000000">
        <w:rPr>
          <w:rtl w:val="0"/>
        </w:rPr>
        <w:t xml:space="preserve">.</w:t>
      </w:r>
      <w:r w:rsidDel="00000000" w:rsidR="00000000" w:rsidRPr="00000000">
        <w:rPr>
          <w:rtl w:val="0"/>
        </w:rPr>
      </w:r>
    </w:p>
    <w:sectPr>
      <w:headerReference r:id="rId18" w:type="default"/>
      <w:headerReference r:id="rId19" w:type="first"/>
      <w:footerReference r:id="rId20" w:type="default"/>
      <w:footerReference r:id="rId21" w:type="first"/>
      <w:pgSz w:h="16838" w:w="11906"/>
      <w:pgMar w:bottom="1133" w:top="1133" w:left="1133" w:right="1133"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khail Turchin" w:id="16" w:date="2018-10-18T07:19:15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Мне это было сложно понять, поэтому решил написать несколько комментариев, может кому-нибудь понадобится (надеюсь, если посчитают лишним, удалят владельцы файла).</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Здесь нет никакого упоминания о классе наследнике, поэтому вызываются методы только из базового класса.</w:t>
      </w:r>
    </w:p>
  </w:comment>
  <w:comment w:author="Mikhail Turchin" w:id="12" w:date="2018-10-17T14:18:07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 интерфейсы не было еще сказано, не все знают, что это такое, сбивает с толку.</w:t>
      </w:r>
    </w:p>
  </w:comment>
  <w:comment w:author="Mikhail Turchin" w:id="18" w:date="2018-10-18T07:21:59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Этот метод есть в наследнике, но он не переопределяет метод базового класса, и т.к. первоначально это был класс Animals, вызывается именно его метод</w:t>
      </w:r>
    </w:p>
  </w:comment>
  <w:comment w:author="Mikhail Turchin" w:id="13" w:date="2018-10-17T14:38:10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понял идеи, ведь в таком случае всегда Y X будут равны нулю, даже если создать конструктор таким образом:</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 Vector</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double X;</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double 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Vector(double x = 10) : this()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 10;</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 x;</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Vector v3 = new Vector();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Console.WriteLine(v3.ToString()); // на выходе 0 0, хотя в конструкторе 10 10</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Mikhail Turchin" w:id="15" w:date="2018-10-17T15:31:33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тут нет</w:t>
      </w:r>
    </w:p>
  </w:comment>
  <w:comment w:author="Сергей Кручинин" w:id="0" w:date="2018-10-01T09:35:07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Пожалуйста, оставьте комментарий, если обнаружите ошибки или недочеты</w:t>
      </w:r>
    </w:p>
  </w:comment>
  <w:comment w:author="Mikhail Turchin" w:id="3" w:date="2018-10-17T13:14:11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Может не помешает сюда вставить немного информации об этих лямбда выражениях? Мы на первой части у Андрея Заярного этой темы касались совсем немного. Да, естественно мы загуглим, но почему бы не лишить нас этого удовольствия?</w:t>
      </w:r>
    </w:p>
  </w:comment>
  <w:comment w:author="Mikhail Turchin" w:id="17" w:date="2018-10-18T07:14:03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наследнике есть переопределение этого метода, поэтому пишется Cat.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Кстати говоря, если открыть наследование  Cat, создать класс потомок,  и вызвать метод из него, будет писать Cat т.к. выше по иерархии был переопределен метод.</w:t>
      </w:r>
    </w:p>
  </w:comment>
  <w:comment w:author="Mikhail Turchin" w:id="20" w:date="2018-10-18T08:12:16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не лучше ли было виртуальные методы после полиморфизма описывать? Ведь они вроде входят в полиморфизм. Да и все, что видно в этом примере, было уже показано в примере виртуальных методов.</w:t>
      </w:r>
    </w:p>
  </w:comment>
  <w:comment w:author="Mikhail Turchin" w:id="19" w:date="2018-10-18T07:16:2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Такого метода нет в наследнике, потому вызывается из базового</w:t>
      </w:r>
    </w:p>
  </w:comment>
  <w:comment w:author="Mikhail Turchin" w:id="1" w:date="2018-10-17T12:50:53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Лучше об этом говорить после объяснения, что такое производные классы, и после темы наследования, либо переносить все модификаторы доступа после наследования.</w:t>
      </w:r>
    </w:p>
  </w:comment>
  <w:comment w:author="Илья Афанасьев" w:id="10" w:date="2018-10-11T18:32:10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Исправили</w:t>
      </w:r>
    </w:p>
  </w:comment>
  <w:comment w:author="Илья Афанасьев" w:id="6" w:date="2018-10-11T18:42:1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Разъяснили.</w:t>
      </w:r>
    </w:p>
  </w:comment>
  <w:comment w:author="Mikhail Turchin" w:id="7" w:date="2018-10-17T13:54:13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ответ не в стиле ртфм:</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z = 7;</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implicit - не может потерять данные при преобразовании т.к. для преобразования нужна только одна переменная, X. - input = (10, 7) - в моем случае |  output = 10 т.к. X = 10</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Console.WriteLine($"double: {(double)v1}");</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explicit - может потерять данные при преобразовании, т.к. заменяет значением переменной double два значения свойств Vector. - input = 7 | output X = 7 Y = 7</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так понял, это просто определение правил преобразования типов из Vector в double и обратно.</w:t>
      </w:r>
    </w:p>
  </w:comment>
  <w:comment w:author="Илья Афанасьев" w:id="8" w:date="2018-10-11T18:42:13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Разъяснили.</w:t>
      </w:r>
    </w:p>
  </w:comment>
  <w:comment w:author="Mikhail Turchin" w:id="9" w:date="2018-10-17T13:54:13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ответ не в стиле ртфм:</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z = 7;</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implicit - не может потерять данные при преобразовании т.к. для преобразования нужна только одна переменная, X. - input = (10, 7) - в моем случае |  output = 10 т.к. X = 10</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Console.WriteLine($"double: {(double)v1}");</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explicit - может потерять данные при преобразовании, т.к. заменяет значением переменной double два значения свойств Vector. - input = 7 | output X = 7 Y = 7</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так понял, это просто определение правил преобразования типов из Vector в double и обратно.</w:t>
      </w:r>
    </w:p>
  </w:comment>
  <w:comment w:author="Mikhail Turchin" w:id="22" w:date="2018-10-18T14:55:12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имеется ввиду? Что из себя должна представлять эта заставка?</w:t>
      </w:r>
    </w:p>
  </w:comment>
  <w:comment w:author="Mikhail Turchin" w:id="4" w:date="2018-10-17T13:30:13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override, о котором еще не рассказали.</w:t>
      </w:r>
    </w:p>
  </w:comment>
  <w:comment w:author="Mikhail Turchin" w:id="21" w:date="2018-10-18T08:21:42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проверяет,</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проверяет и преобразует, если возможно.</w:t>
      </w:r>
    </w:p>
  </w:comment>
  <w:comment w:author="Mikhail Turchin" w:id="14" w:date="2018-10-17T15:32:29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механизма переопределения</w:t>
      </w:r>
    </w:p>
  </w:comment>
  <w:comment w:author="Алексей Леонов" w:id="5" w:date="2018-10-17T08:18:4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вроде Y должен быть</w:t>
      </w:r>
    </w:p>
  </w:comment>
  <w:comment w:author="Алексей Леонов" w:id="11" w:date="2018-10-17T11:33:5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Нужно поправить (v1 + v2): X=5 Y=15</w:t>
      </w:r>
    </w:p>
  </w:comment>
  <w:comment w:author="Mikhail Turchin" w:id="2" w:date="2018-10-17T13:04:00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Много информации из первой части, забота это всегда приятно, но может тогда дописать метод static, и поменять эти абзацы местами?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spacing w:after="200" w:before="200" w:lineRule="auto"/>
      <w:contextualSpacing w:val="0"/>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spacing w:after="16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contextualSpacing w:val="0"/>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-728979</wp:posOffset>
              </wp:positionH>
              <wp:positionV relativeFrom="paragraph">
                <wp:posOffset>-66674</wp:posOffset>
              </wp:positionV>
              <wp:extent cx="7581900" cy="2327222"/>
              <wp:effectExtent b="0" l="0" r="0" t="0"/>
              <wp:wrapSquare wrapText="bothSides" distB="0" distT="0" distL="0" distR="0"/>
              <wp:docPr id="1" name=""/>
              <a:graphic>
                <a:graphicData uri="http://schemas.microsoft.com/office/word/2010/wordprocessingGroup">
                  <wpg:wgp>
                    <wpg:cNvGrpSpPr/>
                    <wpg:grpSpPr>
                      <a:xfrm>
                        <a:off x="0" y="0"/>
                        <a:ext cx="7581900" cy="2327222"/>
                        <a:chOff x="0" y="0"/>
                        <a:chExt cx="6858000" cy="2097300"/>
                      </a:xfrm>
                    </wpg:grpSpPr>
                    <wps:wsp>
                      <wps:cNvSpPr txBox="1"/>
                      <wps:cNvPr id="2" name="Shape 2"/>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wps:wsp>
                    <wps:wsp>
                      <wps:cNvSpPr txBox="1"/>
                      <wps:cNvPr id="3" name="Shape 3"/>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wps:wsp>
                    <wps:wsp>
                      <wps:cNvSpPr txBox="1"/>
                      <wps:cNvPr id="4" name="Shape 4"/>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Уровень 2</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-728979</wp:posOffset>
              </wp:positionH>
              <wp:positionV relativeFrom="paragraph">
                <wp:posOffset>-66674</wp:posOffset>
              </wp:positionV>
              <wp:extent cx="7581900" cy="2327222"/>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81900" cy="2327222"/>
                      </a:xfrm>
                      <a:prstGeom prst="rect"/>
                      <a:ln/>
                    </pic:spPr>
                  </pic:pic>
                </a:graphicData>
              </a:graphic>
            </wp:anchor>
          </w:drawing>
        </mc:Fallback>
      </mc:AlternateContent>
    </w:r>
    <w:r w:rsidDel="00000000" w:rsidR="00000000" w:rsidRPr="00000000">
      <w:drawing>
        <wp:anchor allowOverlap="1" behindDoc="0" distB="19050" distT="19050" distL="19050" distR="19050" hidden="0" layoutInCell="1" locked="0" relativeHeight="0" simplePos="0">
          <wp:simplePos x="0" y="0"/>
          <wp:positionH relativeFrom="margin">
            <wp:posOffset>4505325</wp:posOffset>
          </wp:positionH>
          <wp:positionV relativeFrom="paragraph">
            <wp:posOffset>638175</wp:posOffset>
          </wp:positionV>
          <wp:extent cx="1619250" cy="1619250"/>
          <wp:effectExtent b="0" l="0" r="0" t="0"/>
          <wp:wrapTopAndBottom distB="19050" distT="19050"/>
          <wp:docPr id="7"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1619250" cy="1619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3.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120" w:before="36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hyperlink" Target="https://msdn.microsoft.com/ru-ru/library/9k7k7cf0.aspx"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yperlink" Target="https://docs.microsoft.com/ru-ru/dotnet/csharp/programming-guide/classes-and-structs/structs" TargetMode="External"/><Relationship Id="rId14" Type="http://schemas.openxmlformats.org/officeDocument/2006/relationships/hyperlink" Target="http://msdn.microsoft.com/ru-ru/library/8edha89s.aspx" TargetMode="External"/><Relationship Id="rId17" Type="http://schemas.openxmlformats.org/officeDocument/2006/relationships/hyperlink" Target="https://msdn.microsoft.com/ru-ru/default.aspx" TargetMode="External"/><Relationship Id="rId16" Type="http://schemas.openxmlformats.org/officeDocument/2006/relationships/hyperlink" Target="https://docs.microsoft.com/ru-ru/dotnet/csharp/programming-guide/nullable-types/using-nullable-types" TargetMode="External"/><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